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E8855" w14:textId="77777777" w:rsidR="00CA165E" w:rsidRPr="000977EA" w:rsidRDefault="008D7557" w:rsidP="00CA165E">
      <w:pPr>
        <w:rPr>
          <w:b/>
          <w:color w:val="000000" w:themeColor="text1"/>
          <w:sz w:val="28"/>
          <w:szCs w:val="28"/>
        </w:rPr>
      </w:pPr>
      <w:bookmarkStart w:id="0" w:name="_GoBack"/>
      <w:bookmarkEnd w:id="0"/>
      <w:r>
        <w:rPr>
          <w:b/>
          <w:color w:val="000000" w:themeColor="text1"/>
          <w:sz w:val="28"/>
          <w:szCs w:val="28"/>
        </w:rPr>
        <w:t>Design</w:t>
      </w:r>
      <w:r w:rsidR="00CA165E" w:rsidRPr="000977EA">
        <w:rPr>
          <w:b/>
          <w:color w:val="000000" w:themeColor="text1"/>
          <w:sz w:val="28"/>
          <w:szCs w:val="28"/>
        </w:rPr>
        <w:t xml:space="preserve"> module</w:t>
      </w:r>
    </w:p>
    <w:p w14:paraId="71EE8856" w14:textId="3BEB3E87" w:rsidR="002D7A96" w:rsidRDefault="0095534E" w:rsidP="00446B39">
      <w:r>
        <w:rPr>
          <w:b/>
        </w:rPr>
        <w:t>What the design module</w:t>
      </w:r>
      <w:r w:rsidR="008502F2">
        <w:rPr>
          <w:b/>
        </w:rPr>
        <w:t xml:space="preserve"> </w:t>
      </w:r>
      <w:r>
        <w:rPr>
          <w:b/>
        </w:rPr>
        <w:t>is used for</w:t>
      </w:r>
      <w:r w:rsidR="00B4638A" w:rsidRPr="000977EA">
        <w:br/>
      </w:r>
      <w:r w:rsidR="008D7557">
        <w:t xml:space="preserve">The goal of the design module is to visualize map based data </w:t>
      </w:r>
      <w:r w:rsidR="00426EFC">
        <w:t>of</w:t>
      </w:r>
      <w:r w:rsidR="008D7557">
        <w:t xml:space="preserve"> </w:t>
      </w:r>
      <w:ins w:id="1" w:author="Carolina Hiller" w:date="2016-11-10T09:01:00Z">
        <w:r w:rsidR="00F33745">
          <w:t xml:space="preserve">a </w:t>
        </w:r>
      </w:ins>
      <w:r w:rsidR="008D7557">
        <w:t xml:space="preserve">district and manipulate the data by applying measures on objects within the district. </w:t>
      </w:r>
      <w:ins w:id="2" w:author="Carolina Hiller" w:date="2016-11-10T08:57:00Z">
        <w:r w:rsidR="00F33745">
          <w:t>T</w:t>
        </w:r>
      </w:ins>
      <w:ins w:id="3" w:author="Carolina Hiller" w:date="2016-11-10T09:00:00Z">
        <w:r w:rsidR="00F33745">
          <w:t xml:space="preserve">o visualise different renovation alternatives and measures on a map is a helpful tool to </w:t>
        </w:r>
      </w:ins>
      <w:ins w:id="4" w:author="Carolina Hiller" w:date="2016-11-10T09:01:00Z">
        <w:r w:rsidR="00F33745">
          <w:t>clarify</w:t>
        </w:r>
      </w:ins>
      <w:ins w:id="5" w:author="Carolina Hiller" w:date="2016-11-10T09:00:00Z">
        <w:r w:rsidR="00F33745">
          <w:t xml:space="preserve"> and </w:t>
        </w:r>
      </w:ins>
      <w:ins w:id="6" w:author="Carolina Hiller" w:date="2016-11-10T08:58:00Z">
        <w:r w:rsidR="00F33745" w:rsidRPr="00D120CF">
          <w:t>to support the decision making of the renewal of a city district.</w:t>
        </w:r>
      </w:ins>
    </w:p>
    <w:p w14:paraId="71EE8857" w14:textId="40A2EDC2" w:rsidR="008D7557" w:rsidRDefault="008333D5" w:rsidP="00446B39">
      <w:r w:rsidRPr="008333D5">
        <w:rPr>
          <w:b/>
        </w:rPr>
        <w:t>Visualizing data</w:t>
      </w:r>
      <w:ins w:id="7" w:author="Carolina Hiller" w:date="2016-11-10T09:03:00Z">
        <w:r w:rsidR="00F33745">
          <w:rPr>
            <w:b/>
          </w:rPr>
          <w:t xml:space="preserve"> </w:t>
        </w:r>
      </w:ins>
      <w:r>
        <w:br/>
      </w:r>
      <w:proofErr w:type="spellStart"/>
      <w:r>
        <w:t>Data</w:t>
      </w:r>
      <w:proofErr w:type="spellEnd"/>
      <w:r w:rsidR="002D7A96">
        <w:t xml:space="preserve"> is visualized by </w:t>
      </w:r>
      <w:r w:rsidR="004A7D04">
        <w:t>coloured</w:t>
      </w:r>
      <w:r w:rsidR="002D7A96">
        <w:t xml:space="preserve"> objects like buildings based on properties of those buildings. Colouring is done through the use of a </w:t>
      </w:r>
      <w:commentRangeStart w:id="8"/>
      <w:r w:rsidR="002D7A96">
        <w:t xml:space="preserve">legend defined per visualized property </w:t>
      </w:r>
      <w:commentRangeEnd w:id="8"/>
      <w:r w:rsidR="00F334DB">
        <w:rPr>
          <w:rStyle w:val="CommentReference"/>
          <w:rFonts w:ascii="Calibri" w:eastAsia="Times New Roman" w:hAnsi="Calibri" w:cs="Times New Roman"/>
          <w:lang w:eastAsia="de-DE"/>
        </w:rPr>
        <w:commentReference w:id="8"/>
      </w:r>
      <w:r w:rsidR="002D7A96">
        <w:t xml:space="preserve">or based on the definition of </w:t>
      </w:r>
      <w:ins w:id="9" w:author="Carolina Hiller" w:date="2016-11-10T16:59:00Z">
        <w:r w:rsidR="00791B27" w:rsidRPr="00ED4D50">
          <w:t xml:space="preserve">Key Performance Indicators </w:t>
        </w:r>
        <w:r w:rsidR="00791B27">
          <w:t>(</w:t>
        </w:r>
      </w:ins>
      <w:r w:rsidR="002D7A96">
        <w:t>KPIs</w:t>
      </w:r>
      <w:ins w:id="10" w:author="Carolina Hiller" w:date="2016-11-10T16:59:00Z">
        <w:r w:rsidR="00791B27">
          <w:t>) used in the renewal process</w:t>
        </w:r>
      </w:ins>
      <w:r w:rsidR="002D7A96">
        <w:t xml:space="preserve">. </w:t>
      </w:r>
      <w:ins w:id="11" w:author="Hans Cornelissen" w:date="2016-11-14T08:06:00Z">
        <w:r w:rsidR="00EA3A3A">
          <w:t>Legends are defined directly in the database for now</w:t>
        </w:r>
      </w:ins>
      <w:ins w:id="12" w:author="Hans Cornelissen" w:date="2016-11-14T08:08:00Z">
        <w:r w:rsidR="00EA3A3A">
          <w:t xml:space="preserve">, see </w:t>
        </w:r>
      </w:ins>
      <w:ins w:id="13" w:author="Hans Cornelissen" w:date="2016-11-14T09:29:00Z">
        <w:r w:rsidR="00FF1D09">
          <w:t>“</w:t>
        </w:r>
      </w:ins>
      <w:ins w:id="14" w:author="Hans Cornelissen" w:date="2016-11-14T08:08:00Z">
        <w:r w:rsidR="00EA3A3A">
          <w:t>design module tables</w:t>
        </w:r>
      </w:ins>
      <w:ins w:id="15" w:author="Hans Cornelissen" w:date="2016-11-14T09:29:00Z">
        <w:r w:rsidR="00FF1D09">
          <w:t>”</w:t>
        </w:r>
      </w:ins>
      <w:ins w:id="16" w:author="Hans Cornelissen" w:date="2016-11-14T08:08:00Z">
        <w:r w:rsidR="00EA3A3A">
          <w:t xml:space="preserve"> for details.</w:t>
        </w:r>
      </w:ins>
      <w:ins w:id="17" w:author="Hans Cornelissen" w:date="2016-11-14T08:06:00Z">
        <w:r w:rsidR="00EA3A3A">
          <w:t xml:space="preserve"> </w:t>
        </w:r>
      </w:ins>
      <w:r w:rsidR="002D7A96">
        <w:t>KPIs are defined within the</w:t>
      </w:r>
      <w:ins w:id="18" w:author="Carolina Hiller" w:date="2016-11-10T08:55:00Z">
        <w:r w:rsidR="00F33745">
          <w:t xml:space="preserve"> general</w:t>
        </w:r>
      </w:ins>
      <w:r w:rsidR="002D7A96">
        <w:t xml:space="preserve"> </w:t>
      </w:r>
      <w:ins w:id="19" w:author="Carolina Hiller" w:date="2016-11-10T08:55:00Z">
        <w:r w:rsidR="00F33745">
          <w:t>D</w:t>
        </w:r>
      </w:ins>
      <w:r w:rsidR="002D7A96">
        <w:t xml:space="preserve">ashboard, not in the design module. </w:t>
      </w:r>
      <w:r w:rsidR="00624B53">
        <w:t>All defined and processed KPIs are automatically available as a “Detail” item</w:t>
      </w:r>
      <w:ins w:id="20" w:author="Carolina Hiller" w:date="2016-11-10T11:42:00Z">
        <w:r w:rsidR="00F334DB">
          <w:t xml:space="preserve"> (layer) </w:t>
        </w:r>
      </w:ins>
      <w:r w:rsidR="00624B53">
        <w:t>in the design module.</w:t>
      </w:r>
    </w:p>
    <w:p w14:paraId="71EE8858" w14:textId="29E80088" w:rsidR="0056144E" w:rsidRDefault="003F0CAD" w:rsidP="003F0CAD">
      <w:r w:rsidRPr="002D7A96">
        <w:rPr>
          <w:b/>
        </w:rPr>
        <w:t>Changing data</w:t>
      </w:r>
      <w:ins w:id="21" w:author="Carolina Hiller" w:date="2016-11-10T09:04:00Z">
        <w:r w:rsidR="00F33745">
          <w:rPr>
            <w:b/>
          </w:rPr>
          <w:t xml:space="preserve"> </w:t>
        </w:r>
      </w:ins>
      <w:r>
        <w:br/>
      </w:r>
      <w:r w:rsidR="0056144E">
        <w:t xml:space="preserve">In the design module objects like buildings can be selected. </w:t>
      </w:r>
      <w:ins w:id="22" w:author="Carolina Hiller" w:date="2016-11-10T11:46:00Z">
        <w:r w:rsidR="00B211D5">
          <w:t>For each case</w:t>
        </w:r>
      </w:ins>
      <w:ins w:id="23" w:author="Carolina Hiller" w:date="2016-11-10T11:47:00Z">
        <w:r w:rsidR="00B211D5">
          <w:t xml:space="preserve">, </w:t>
        </w:r>
      </w:ins>
      <w:r w:rsidR="0056144E">
        <w:t xml:space="preserve">measures are defined </w:t>
      </w:r>
      <w:ins w:id="24" w:author="Carolina Hiller" w:date="2016-11-10T11:46:00Z">
        <w:r w:rsidR="00B211D5">
          <w:t xml:space="preserve">(in different renovation alternatives) </w:t>
        </w:r>
      </w:ins>
      <w:r w:rsidR="0056144E">
        <w:t xml:space="preserve">that can be applied on specific objects or on the district as a whole. When applied on a set of selected objects these measures change values of properties of the selected objects. </w:t>
      </w:r>
      <w:r w:rsidR="00D56435">
        <w:t>A second</w:t>
      </w:r>
      <w:r w:rsidR="0056144E">
        <w:t xml:space="preserve"> way of changing object properties is </w:t>
      </w:r>
      <w:r w:rsidR="0056144E" w:rsidRPr="009140B1">
        <w:t>by means of a dialog</w:t>
      </w:r>
      <w:r w:rsidR="009140B1" w:rsidRPr="009140B1">
        <w:t xml:space="preserve"> </w:t>
      </w:r>
      <w:r w:rsidR="0056144E" w:rsidRPr="009140B1">
        <w:t>where</w:t>
      </w:r>
      <w:r w:rsidR="0056144E">
        <w:t xml:space="preserve"> properties can be manipulated directly</w:t>
      </w:r>
      <w:ins w:id="25" w:author="Carolina Hiller" w:date="2016-11-10T11:48:00Z">
        <w:r w:rsidR="00B211D5">
          <w:t xml:space="preserve"> in the design module</w:t>
        </w:r>
      </w:ins>
      <w:ins w:id="26" w:author="Carolina Hiller" w:date="2016-11-10T12:03:00Z">
        <w:r w:rsidR="004E3FEF">
          <w:t>, and stored in the database</w:t>
        </w:r>
      </w:ins>
      <w:r w:rsidR="0056144E">
        <w:t xml:space="preserve">. Calculation modules </w:t>
      </w:r>
      <w:ins w:id="27" w:author="Carolina Hiller" w:date="2016-11-10T16:57:00Z">
        <w:r w:rsidR="00791B27">
          <w:t xml:space="preserve">connected to the </w:t>
        </w:r>
        <w:proofErr w:type="spellStart"/>
        <w:r w:rsidR="00791B27">
          <w:t>Ecodistr</w:t>
        </w:r>
      </w:ins>
      <w:ins w:id="28" w:author="Hans Cornelissen" w:date="2016-11-14T09:34:00Z">
        <w:r w:rsidR="00D22375">
          <w:t>ict</w:t>
        </w:r>
      </w:ins>
      <w:proofErr w:type="spellEnd"/>
      <w:ins w:id="29" w:author="Carolina Hiller" w:date="2016-11-10T16:57:00Z">
        <w:r w:rsidR="00791B27">
          <w:t xml:space="preserve">-ICT platform </w:t>
        </w:r>
      </w:ins>
      <w:r w:rsidR="0056144E">
        <w:t>can read these changed values and calculate KPIs based on those values. The KPIs that are related to objects can in turn be visualized by the design module. This chain of modules is controlled by the</w:t>
      </w:r>
      <w:ins w:id="30" w:author="Carolina Hiller" w:date="2016-11-10T08:55:00Z">
        <w:r w:rsidR="00F33745">
          <w:t xml:space="preserve"> general Dashboard in the </w:t>
        </w:r>
        <w:proofErr w:type="spellStart"/>
        <w:r w:rsidR="00F33745">
          <w:t>Ecodistrict</w:t>
        </w:r>
        <w:proofErr w:type="spellEnd"/>
        <w:r w:rsidR="00F33745">
          <w:t>-ICT platform</w:t>
        </w:r>
      </w:ins>
      <w:r w:rsidR="0056144E">
        <w:t>.</w:t>
      </w:r>
    </w:p>
    <w:p w14:paraId="5B7E4B2B" w14:textId="44692EA8" w:rsidR="00503895" w:rsidRDefault="002D7A96" w:rsidP="00503895">
      <w:pPr>
        <w:rPr>
          <w:ins w:id="31" w:author="Carolina Hiller" w:date="2016-11-10T16:44:00Z"/>
        </w:rPr>
      </w:pPr>
      <w:r w:rsidRPr="002D7A96">
        <w:rPr>
          <w:b/>
        </w:rPr>
        <w:t xml:space="preserve">How to </w:t>
      </w:r>
      <w:r>
        <w:rPr>
          <w:b/>
        </w:rPr>
        <w:t>start</w:t>
      </w:r>
      <w:r w:rsidRPr="002D7A96">
        <w:rPr>
          <w:b/>
        </w:rPr>
        <w:t xml:space="preserve"> the design module</w:t>
      </w:r>
      <w:r>
        <w:rPr>
          <w:b/>
        </w:rPr>
        <w:br/>
      </w:r>
      <w:ins w:id="32" w:author="Carolina Hiller" w:date="2016-11-10T12:11:00Z">
        <w:r w:rsidR="004C3DA5">
          <w:t xml:space="preserve">Before starting the design </w:t>
        </w:r>
        <w:r w:rsidR="00C36AAB">
          <w:t>module</w:t>
        </w:r>
      </w:ins>
      <w:ins w:id="33" w:author="Hans Cornelissen" w:date="2016-11-14T08:09:00Z">
        <w:r w:rsidR="00EA3A3A">
          <w:t xml:space="preserve"> all object dat</w:t>
        </w:r>
      </w:ins>
      <w:ins w:id="34" w:author="Hans Cornelissen" w:date="2016-11-14T08:10:00Z">
        <w:r w:rsidR="00EA3A3A">
          <w:t xml:space="preserve">a, for example </w:t>
        </w:r>
      </w:ins>
      <w:ins w:id="35" w:author="Carolina Hiller" w:date="2016-11-10T16:35:00Z">
        <w:r w:rsidR="00C36AAB">
          <w:t xml:space="preserve"> </w:t>
        </w:r>
      </w:ins>
      <w:commentRangeStart w:id="36"/>
      <w:ins w:id="37" w:author="Carolina Hiller" w:date="2016-11-10T16:36:00Z">
        <w:r w:rsidR="00C36AAB" w:rsidRPr="00C36AAB">
          <w:t>building information</w:t>
        </w:r>
      </w:ins>
      <w:ins w:id="38" w:author="Hans Cornelissen" w:date="2016-11-14T08:09:00Z">
        <w:r w:rsidR="00EA3A3A">
          <w:t>,</w:t>
        </w:r>
      </w:ins>
      <w:ins w:id="39" w:author="Carolina Hiller" w:date="2016-11-10T16:36:00Z">
        <w:r w:rsidR="00C36AAB">
          <w:t xml:space="preserve"> </w:t>
        </w:r>
      </w:ins>
      <w:commentRangeEnd w:id="36"/>
      <w:ins w:id="40" w:author="Carolina Hiller" w:date="2016-11-10T16:39:00Z">
        <w:r w:rsidR="00503895">
          <w:rPr>
            <w:rStyle w:val="CommentReference"/>
            <w:rFonts w:ascii="Calibri" w:eastAsia="Times New Roman" w:hAnsi="Calibri" w:cs="Times New Roman"/>
            <w:lang w:eastAsia="de-DE"/>
          </w:rPr>
          <w:commentReference w:id="36"/>
        </w:r>
      </w:ins>
      <w:ins w:id="41" w:author="Hans Cornelissen" w:date="2016-11-14T08:09:00Z">
        <w:r w:rsidR="00EA3A3A">
          <w:t xml:space="preserve"> </w:t>
        </w:r>
      </w:ins>
      <w:ins w:id="42" w:author="Carolina Hiller" w:date="2016-11-10T16:36:00Z">
        <w:r w:rsidR="00C36AAB">
          <w:t>need</w:t>
        </w:r>
        <w:del w:id="43" w:author="Hans Cornelissen" w:date="2016-11-14T09:35:00Z">
          <w:r w:rsidR="00C36AAB" w:rsidDel="00012366">
            <w:delText>s</w:delText>
          </w:r>
        </w:del>
        <w:r w:rsidR="00C36AAB">
          <w:t xml:space="preserve"> to be </w:t>
        </w:r>
      </w:ins>
      <w:ins w:id="44" w:author="Carolina Hiller" w:date="2016-11-10T16:39:00Z">
        <w:r w:rsidR="00503895">
          <w:t xml:space="preserve">uploaded </w:t>
        </w:r>
        <w:del w:id="45" w:author="Hans Cornelissen" w:date="2016-11-14T08:09:00Z">
          <w:r w:rsidR="00503895" w:rsidDel="00EA3A3A">
            <w:delText>in</w:delText>
          </w:r>
        </w:del>
      </w:ins>
      <w:ins w:id="46" w:author="Hans Cornelissen" w:date="2016-11-14T08:09:00Z">
        <w:r w:rsidR="00EA3A3A">
          <w:t>to</w:t>
        </w:r>
      </w:ins>
      <w:ins w:id="47" w:author="Carolina Hiller" w:date="2016-11-10T16:39:00Z">
        <w:r w:rsidR="00503895">
          <w:t xml:space="preserve"> the database of the </w:t>
        </w:r>
        <w:proofErr w:type="spellStart"/>
        <w:r w:rsidR="00503895">
          <w:t>Ecodistr</w:t>
        </w:r>
      </w:ins>
      <w:ins w:id="48" w:author="Hans Cornelissen" w:date="2016-11-14T09:34:00Z">
        <w:r w:rsidR="00D22375">
          <w:t>ict</w:t>
        </w:r>
      </w:ins>
      <w:proofErr w:type="spellEnd"/>
      <w:ins w:id="49" w:author="Carolina Hiller" w:date="2016-11-10T16:39:00Z">
        <w:r w:rsidR="00503895">
          <w:t>-ICT platform</w:t>
        </w:r>
        <w:commentRangeStart w:id="50"/>
        <w:r w:rsidR="00503895">
          <w:t xml:space="preserve">. </w:t>
        </w:r>
      </w:ins>
      <w:commentRangeEnd w:id="50"/>
      <w:ins w:id="51" w:author="Carolina Hiller" w:date="2016-11-10T16:40:00Z">
        <w:r w:rsidR="00503895">
          <w:rPr>
            <w:rStyle w:val="CommentReference"/>
            <w:rFonts w:ascii="Calibri" w:eastAsia="Times New Roman" w:hAnsi="Calibri" w:cs="Times New Roman"/>
            <w:lang w:eastAsia="de-DE"/>
          </w:rPr>
          <w:commentReference w:id="50"/>
        </w:r>
      </w:ins>
      <w:ins w:id="52" w:author="Carolina Hiller" w:date="2016-11-10T16:45:00Z">
        <w:r w:rsidR="00AC42FA">
          <w:t xml:space="preserve">If </w:t>
        </w:r>
      </w:ins>
      <w:ins w:id="53" w:author="Carolina Hiller" w:date="2016-11-10T16:41:00Z">
        <w:r w:rsidR="00503895">
          <w:t>KPIs and</w:t>
        </w:r>
      </w:ins>
      <w:ins w:id="54" w:author="Carolina Hiller" w:date="2016-11-10T16:42:00Z">
        <w:r w:rsidR="00503895">
          <w:t xml:space="preserve"> </w:t>
        </w:r>
      </w:ins>
      <w:ins w:id="55" w:author="Carolina Hiller" w:date="2016-11-10T16:41:00Z">
        <w:r w:rsidR="00503895">
          <w:t xml:space="preserve">Alternatives </w:t>
        </w:r>
      </w:ins>
      <w:ins w:id="56" w:author="Carolina Hiller" w:date="2016-11-10T16:45:00Z">
        <w:r w:rsidR="00AC42FA">
          <w:t xml:space="preserve">are to be used these </w:t>
        </w:r>
      </w:ins>
      <w:ins w:id="57" w:author="Carolina Hiller" w:date="2016-11-10T16:42:00Z">
        <w:r w:rsidR="00503895">
          <w:t xml:space="preserve">also </w:t>
        </w:r>
      </w:ins>
      <w:ins w:id="58" w:author="Carolina Hiller" w:date="2016-11-10T16:43:00Z">
        <w:r w:rsidR="00503895">
          <w:t xml:space="preserve">need to be chosen and calculated. This </w:t>
        </w:r>
      </w:ins>
      <w:ins w:id="59" w:author="Carolina Hiller" w:date="2016-11-10T16:44:00Z">
        <w:r w:rsidR="00503895">
          <w:t>is done in the general Dashboard of</w:t>
        </w:r>
        <w:r w:rsidR="00503895" w:rsidRPr="00503895">
          <w:t xml:space="preserve"> the </w:t>
        </w:r>
        <w:proofErr w:type="spellStart"/>
        <w:r w:rsidR="00503895" w:rsidRPr="00503895">
          <w:t>Ecodistrict</w:t>
        </w:r>
        <w:proofErr w:type="spellEnd"/>
        <w:r w:rsidR="00503895" w:rsidRPr="00503895">
          <w:t>-ICT platform</w:t>
        </w:r>
        <w:r w:rsidR="00503895">
          <w:t xml:space="preserve">. Hence it is required to learn and use the Dashboard prior to usage of the </w:t>
        </w:r>
      </w:ins>
      <w:ins w:id="60" w:author="Carolina Hiller" w:date="2016-11-10T16:45:00Z">
        <w:r w:rsidR="00503895">
          <w:t>design</w:t>
        </w:r>
      </w:ins>
      <w:ins w:id="61" w:author="Carolina Hiller" w:date="2016-11-10T16:44:00Z">
        <w:r w:rsidR="00503895">
          <w:t xml:space="preserve"> module (for Dashboard guidelines turn to </w:t>
        </w:r>
        <w:r w:rsidR="00503895" w:rsidRPr="004A77DA">
          <w:rPr>
            <w:highlight w:val="yellow"/>
          </w:rPr>
          <w:t>link &gt;&gt;).</w:t>
        </w:r>
      </w:ins>
    </w:p>
    <w:p w14:paraId="71EE8859" w14:textId="6F3AC478" w:rsidR="0095534E" w:rsidRDefault="0095534E" w:rsidP="00446B39">
      <w:r>
        <w:t xml:space="preserve">The design module is started from </w:t>
      </w:r>
      <w:ins w:id="62" w:author="Carolina Hiller" w:date="2016-11-10T16:46:00Z">
        <w:r w:rsidR="00AC42FA">
          <w:t>the</w:t>
        </w:r>
      </w:ins>
      <w:r>
        <w:t xml:space="preserve"> </w:t>
      </w:r>
      <w:ins w:id="63" w:author="Carolina Hiller" w:date="2016-11-10T16:56:00Z">
        <w:r w:rsidR="00FA2222">
          <w:t>D</w:t>
        </w:r>
      </w:ins>
      <w:r>
        <w:t xml:space="preserve">ashboard by </w:t>
      </w:r>
      <w:r w:rsidR="002D7A96">
        <w:t xml:space="preserve">clicking </w:t>
      </w:r>
      <w:r w:rsidR="00624B53">
        <w:t>the “Open Design Module”</w:t>
      </w:r>
      <w:r>
        <w:t xml:space="preserve"> button</w:t>
      </w:r>
      <w:ins w:id="64" w:author="Carolina Hiller" w:date="2016-11-10T12:05:00Z">
        <w:r w:rsidR="004E3FEF">
          <w:t xml:space="preserve"> in</w:t>
        </w:r>
      </w:ins>
      <w:ins w:id="65" w:author="Carolina Hiller" w:date="2016-11-10T12:04:00Z">
        <w:r w:rsidR="004E3FEF">
          <w:t xml:space="preserve"> the </w:t>
        </w:r>
      </w:ins>
      <w:r w:rsidR="002D7A96">
        <w:t>“A</w:t>
      </w:r>
      <w:r>
        <w:t>s-is</w:t>
      </w:r>
      <w:r w:rsidR="002D7A96">
        <w:t>”</w:t>
      </w:r>
      <w:ins w:id="66" w:author="Carolina Hiller" w:date="2016-11-10T12:04:00Z">
        <w:r w:rsidR="004E3FEF">
          <w:t xml:space="preserve"> tab</w:t>
        </w:r>
      </w:ins>
      <w:r w:rsidR="00A05086">
        <w:t xml:space="preserve">, see </w:t>
      </w:r>
      <w:r w:rsidR="00A05086">
        <w:fldChar w:fldCharType="begin"/>
      </w:r>
      <w:r w:rsidR="00A05086">
        <w:instrText xml:space="preserve"> REF _Ref465948652 \h </w:instrText>
      </w:r>
      <w:r w:rsidR="00A05086">
        <w:fldChar w:fldCharType="separate"/>
      </w:r>
      <w:r w:rsidR="00D22375">
        <w:t xml:space="preserve">Figure </w:t>
      </w:r>
      <w:r w:rsidR="00D22375">
        <w:rPr>
          <w:noProof/>
        </w:rPr>
        <w:t>1</w:t>
      </w:r>
      <w:r w:rsidR="00A05086">
        <w:fldChar w:fldCharType="end"/>
      </w:r>
      <w:r w:rsidR="00A05086">
        <w:t>,</w:t>
      </w:r>
      <w:r>
        <w:t xml:space="preserve"> or by </w:t>
      </w:r>
      <w:r w:rsidR="002D7A96">
        <w:t xml:space="preserve">clicking </w:t>
      </w:r>
      <w:r w:rsidR="00624B53">
        <w:t xml:space="preserve">the “Open Design Module” </w:t>
      </w:r>
      <w:r>
        <w:t xml:space="preserve">button in </w:t>
      </w:r>
      <w:ins w:id="67" w:author="Carolina Hiller" w:date="2016-11-10T12:05:00Z">
        <w:r w:rsidR="004E3FEF">
          <w:t xml:space="preserve">the </w:t>
        </w:r>
      </w:ins>
      <w:r w:rsidR="002D7A96">
        <w:t>“Develop alternatives”</w:t>
      </w:r>
      <w:ins w:id="68" w:author="Carolina Hiller" w:date="2016-11-10T12:05:00Z">
        <w:r w:rsidR="004E3FEF">
          <w:t xml:space="preserve"> tab</w:t>
        </w:r>
      </w:ins>
      <w:r w:rsidR="00A05086">
        <w:t xml:space="preserve">, see </w:t>
      </w:r>
      <w:r w:rsidR="00A05086">
        <w:fldChar w:fldCharType="begin"/>
      </w:r>
      <w:r w:rsidR="00A05086">
        <w:instrText xml:space="preserve"> REF _Ref465948680 \h </w:instrText>
      </w:r>
      <w:r w:rsidR="00A05086">
        <w:fldChar w:fldCharType="separate"/>
      </w:r>
      <w:r w:rsidR="00D22375">
        <w:t xml:space="preserve">Figure </w:t>
      </w:r>
      <w:r w:rsidR="00D22375">
        <w:rPr>
          <w:noProof/>
        </w:rPr>
        <w:t>2</w:t>
      </w:r>
      <w:r w:rsidR="00A05086">
        <w:fldChar w:fldCharType="end"/>
      </w:r>
      <w:r w:rsidR="00624B53">
        <w:t>.</w:t>
      </w:r>
      <w:ins w:id="69" w:author="Carolina Hiller" w:date="2016-11-10T12:05:00Z">
        <w:r w:rsidR="004E3FEF">
          <w:t xml:space="preserve"> This means that case specific data</w:t>
        </w:r>
      </w:ins>
      <w:ins w:id="70" w:author="Carolina Hiller" w:date="2016-11-10T12:07:00Z">
        <w:r w:rsidR="004C3DA5">
          <w:t>,</w:t>
        </w:r>
      </w:ins>
      <w:ins w:id="71" w:author="Carolina Hiller" w:date="2016-11-10T12:05:00Z">
        <w:r w:rsidR="004E3FEF">
          <w:t xml:space="preserve"> such as building properties and </w:t>
        </w:r>
      </w:ins>
      <w:ins w:id="72" w:author="Carolina Hiller" w:date="2016-11-10T12:06:00Z">
        <w:r w:rsidR="004C3DA5">
          <w:t xml:space="preserve">measures defined in the renovation </w:t>
        </w:r>
      </w:ins>
      <w:ins w:id="73" w:author="Carolina Hiller" w:date="2016-11-10T12:11:00Z">
        <w:r w:rsidR="004C3DA5">
          <w:t>alternatives,</w:t>
        </w:r>
      </w:ins>
      <w:ins w:id="74" w:author="Carolina Hiller" w:date="2016-11-10T12:06:00Z">
        <w:r w:rsidR="004C3DA5">
          <w:t xml:space="preserve"> will be available in the </w:t>
        </w:r>
      </w:ins>
      <w:ins w:id="75" w:author="Carolina Hiller" w:date="2016-11-10T12:11:00Z">
        <w:r w:rsidR="004C3DA5">
          <w:t>d</w:t>
        </w:r>
      </w:ins>
      <w:ins w:id="76" w:author="Carolina Hiller" w:date="2016-11-10T12:06:00Z">
        <w:r w:rsidR="004C3DA5">
          <w:t>esign module.</w:t>
        </w:r>
      </w:ins>
    </w:p>
    <w:p w14:paraId="71EE885A" w14:textId="77777777" w:rsidR="00B801FB" w:rsidRDefault="002D7A96" w:rsidP="00B801FB">
      <w:pPr>
        <w:keepNext/>
      </w:pPr>
      <w:r w:rsidRPr="002D7A96">
        <w:rPr>
          <w:noProof/>
          <w:lang w:val="nl-NL" w:eastAsia="nl-NL"/>
        </w:rPr>
        <w:lastRenderedPageBreak/>
        <w:drawing>
          <wp:inline distT="0" distB="0" distL="0" distR="0" wp14:anchorId="71EE88A9" wp14:editId="71EE88AA">
            <wp:extent cx="5760720" cy="20734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073490"/>
                    </a:xfrm>
                    <a:prstGeom prst="rect">
                      <a:avLst/>
                    </a:prstGeom>
                  </pic:spPr>
                </pic:pic>
              </a:graphicData>
            </a:graphic>
          </wp:inline>
        </w:drawing>
      </w:r>
    </w:p>
    <w:p w14:paraId="71EE885B" w14:textId="77777777" w:rsidR="002D7A96" w:rsidRDefault="00B801FB" w:rsidP="00B801FB">
      <w:pPr>
        <w:pStyle w:val="Caption"/>
      </w:pPr>
      <w:bookmarkStart w:id="77" w:name="_Ref465948652"/>
      <w:r>
        <w:t xml:space="preserve">Figure </w:t>
      </w:r>
      <w:r>
        <w:fldChar w:fldCharType="begin"/>
      </w:r>
      <w:r>
        <w:instrText xml:space="preserve"> SEQ Figure \* ARABIC </w:instrText>
      </w:r>
      <w:r>
        <w:fldChar w:fldCharType="separate"/>
      </w:r>
      <w:r w:rsidR="00D22375">
        <w:rPr>
          <w:noProof/>
        </w:rPr>
        <w:t>1</w:t>
      </w:r>
      <w:r>
        <w:fldChar w:fldCharType="end"/>
      </w:r>
      <w:bookmarkEnd w:id="77"/>
      <w:r w:rsidR="004A1286">
        <w:t>, start the design module from the dashboard for the “As is” situation</w:t>
      </w:r>
      <w:r w:rsidR="00FE0E0C">
        <w:t>.</w:t>
      </w:r>
    </w:p>
    <w:p w14:paraId="71EE885C" w14:textId="77777777" w:rsidR="00B801FB" w:rsidRDefault="002D7A96" w:rsidP="00B801FB">
      <w:pPr>
        <w:keepNext/>
      </w:pPr>
      <w:r w:rsidRPr="002D7A96">
        <w:rPr>
          <w:noProof/>
          <w:lang w:val="nl-NL" w:eastAsia="nl-NL"/>
        </w:rPr>
        <w:drawing>
          <wp:inline distT="0" distB="0" distL="0" distR="0" wp14:anchorId="71EE88AB" wp14:editId="71EE88AC">
            <wp:extent cx="5760720" cy="296652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66525"/>
                    </a:xfrm>
                    <a:prstGeom prst="rect">
                      <a:avLst/>
                    </a:prstGeom>
                  </pic:spPr>
                </pic:pic>
              </a:graphicData>
            </a:graphic>
          </wp:inline>
        </w:drawing>
      </w:r>
    </w:p>
    <w:p w14:paraId="71EE885D" w14:textId="77777777" w:rsidR="002D7A96" w:rsidRDefault="00B801FB" w:rsidP="00B801FB">
      <w:pPr>
        <w:pStyle w:val="Caption"/>
      </w:pPr>
      <w:bookmarkStart w:id="78" w:name="_Ref465948680"/>
      <w:r>
        <w:t xml:space="preserve">Figure </w:t>
      </w:r>
      <w:r>
        <w:fldChar w:fldCharType="begin"/>
      </w:r>
      <w:r>
        <w:instrText xml:space="preserve"> SEQ Figure \* ARABIC </w:instrText>
      </w:r>
      <w:r>
        <w:fldChar w:fldCharType="separate"/>
      </w:r>
      <w:r w:rsidR="00D22375">
        <w:rPr>
          <w:noProof/>
        </w:rPr>
        <w:t>2</w:t>
      </w:r>
      <w:r>
        <w:fldChar w:fldCharType="end"/>
      </w:r>
      <w:bookmarkEnd w:id="78"/>
      <w:r w:rsidR="004A1286">
        <w:t>, start the design module from the dashboard for an alternative</w:t>
      </w:r>
      <w:r w:rsidR="00FE0E0C">
        <w:t>.</w:t>
      </w:r>
    </w:p>
    <w:p w14:paraId="71EE885E" w14:textId="77777777" w:rsidR="002D7A96" w:rsidRDefault="00624B53" w:rsidP="002D7A96">
      <w:r>
        <w:rPr>
          <w:b/>
        </w:rPr>
        <w:t>The design module</w:t>
      </w:r>
      <w:r w:rsidR="002D7A96">
        <w:br/>
        <w:t xml:space="preserve">The user interface part of the design module is implemented as a web application.  The central part is a map centred on the district. </w:t>
      </w:r>
    </w:p>
    <w:p w14:paraId="71EE885F" w14:textId="77777777" w:rsidR="002E45C6" w:rsidRDefault="002E45C6">
      <w:pPr>
        <w:rPr>
          <w:b/>
        </w:rPr>
      </w:pPr>
      <w:r>
        <w:rPr>
          <w:b/>
        </w:rPr>
        <w:br w:type="page"/>
      </w:r>
    </w:p>
    <w:p w14:paraId="6D1209F8" w14:textId="14BC6508" w:rsidR="00CA4785" w:rsidRDefault="008F1D35" w:rsidP="00B801FB">
      <w:pPr>
        <w:keepNext/>
        <w:rPr>
          <w:ins w:id="79" w:author="Carolina Hiller" w:date="2016-11-10T09:49:00Z"/>
          <w:b/>
        </w:rPr>
      </w:pPr>
      <w:r>
        <w:rPr>
          <w:b/>
        </w:rPr>
        <w:lastRenderedPageBreak/>
        <w:t>Control elements</w:t>
      </w:r>
      <w:r w:rsidR="00A941B9">
        <w:rPr>
          <w:b/>
        </w:rPr>
        <w:t xml:space="preserve"> for visualization</w:t>
      </w:r>
    </w:p>
    <w:p w14:paraId="71EE8860" w14:textId="1A7C99C8" w:rsidR="00B801FB" w:rsidRDefault="004E7F95" w:rsidP="00B801FB">
      <w:pPr>
        <w:keepNext/>
      </w:pPr>
      <w:r>
        <w:rPr>
          <w:b/>
          <w:noProof/>
          <w:lang w:val="nl-NL" w:eastAsia="nl-NL"/>
        </w:rPr>
        <mc:AlternateContent>
          <mc:Choice Requires="wpg">
            <w:drawing>
              <wp:anchor distT="0" distB="0" distL="114300" distR="114300" simplePos="0" relativeHeight="251702272" behindDoc="0" locked="0" layoutInCell="1" allowOverlap="1" wp14:anchorId="39245823" wp14:editId="28E5B98E">
                <wp:simplePos x="0" y="0"/>
                <wp:positionH relativeFrom="column">
                  <wp:posOffset>643445</wp:posOffset>
                </wp:positionH>
                <wp:positionV relativeFrom="paragraph">
                  <wp:posOffset>378460</wp:posOffset>
                </wp:positionV>
                <wp:extent cx="4331904" cy="1784391"/>
                <wp:effectExtent l="438150" t="0" r="545465" b="25400"/>
                <wp:wrapNone/>
                <wp:docPr id="6" name="Grupp 6"/>
                <wp:cNvGraphicFramePr/>
                <a:graphic xmlns:a="http://schemas.openxmlformats.org/drawingml/2006/main">
                  <a:graphicData uri="http://schemas.microsoft.com/office/word/2010/wordprocessingGroup">
                    <wpg:wgp>
                      <wpg:cNvGrpSpPr/>
                      <wpg:grpSpPr>
                        <a:xfrm>
                          <a:off x="0" y="0"/>
                          <a:ext cx="4331904" cy="1784391"/>
                          <a:chOff x="0" y="0"/>
                          <a:chExt cx="4331904" cy="1784391"/>
                        </a:xfrm>
                      </wpg:grpSpPr>
                      <wps:wsp>
                        <wps:cNvPr id="15" name="Line Callout 1 15"/>
                        <wps:cNvSpPr/>
                        <wps:spPr>
                          <a:xfrm>
                            <a:off x="0" y="427512"/>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71EE890D" w14:textId="77777777"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ine Callout 1 16"/>
                        <wps:cNvSpPr/>
                        <wps:spPr>
                          <a:xfrm>
                            <a:off x="0" y="783771"/>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71EE890F" w14:textId="77777777" w:rsidR="00D34F04" w:rsidRPr="00D34F04" w:rsidRDefault="00D34F04" w:rsidP="00421F0C">
                              <w:pPr>
                                <w:rPr>
                                  <w:lang w:val="en-US"/>
                                </w:rPr>
                              </w:pPr>
                              <w:r>
                                <w:rPr>
                                  <w:lang w:val="en-US"/>
                                </w:rPr>
                                <w:t>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ine Callout 1 17"/>
                        <wps:cNvSpPr/>
                        <wps:spPr>
                          <a:xfrm>
                            <a:off x="0" y="1128156"/>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14:paraId="71EE8910" w14:textId="77777777" w:rsidR="00D34F04" w:rsidRPr="00D34F04" w:rsidRDefault="00D34F04" w:rsidP="00421F0C">
                              <w:pPr>
                                <w:rPr>
                                  <w:lang w:val="en-US"/>
                                </w:rPr>
                              </w:pPr>
                              <w:r>
                                <w:rPr>
                                  <w:lang w:val="en-US"/>
                                </w:rPr>
                                <w:t>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ine Callout 1 19"/>
                        <wps:cNvSpPr/>
                        <wps:spPr>
                          <a:xfrm>
                            <a:off x="11875" y="1508166"/>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14:paraId="71EE890E" w14:textId="77777777" w:rsidR="00D34F04" w:rsidRPr="00D34F04" w:rsidRDefault="00D34F04"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ine Callout 1 20"/>
                        <wps:cNvSpPr/>
                        <wps:spPr>
                          <a:xfrm>
                            <a:off x="2707574" y="403761"/>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14:paraId="71EE890B" w14:textId="77777777"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ine Callout 1 21"/>
                        <wps:cNvSpPr/>
                        <wps:spPr>
                          <a:xfrm>
                            <a:off x="2707574" y="748146"/>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71EE890A" w14:textId="77777777"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ine Callout 1 22"/>
                        <wps:cNvSpPr/>
                        <wps:spPr>
                          <a:xfrm>
                            <a:off x="2707574" y="1116281"/>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71EE8909" w14:textId="77777777"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ine Callout 1 23"/>
                        <wps:cNvSpPr/>
                        <wps:spPr>
                          <a:xfrm>
                            <a:off x="2707574" y="144879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14:paraId="71EE8908" w14:textId="77777777" w:rsidR="00D34F04" w:rsidRPr="00D34F04" w:rsidRDefault="004A7D04" w:rsidP="00D23A98">
                              <w:pPr>
                                <w:rPr>
                                  <w:lang w:val="en-US"/>
                                </w:rPr>
                              </w:pPr>
                              <w:r>
                                <w:rPr>
                                  <w:lang w:val="en-US"/>
                                </w:rPr>
                                <w:t>M</w:t>
                              </w:r>
                              <w:r w:rsidR="00D34F04">
                                <w:rPr>
                                  <w:lang w:val="en-US"/>
                                </w:rPr>
                                <w:t>easures</w:t>
                              </w:r>
                              <w:r>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ine Callout 1 25"/>
                        <wps:cNvSpPr/>
                        <wps:spPr>
                          <a:xfrm>
                            <a:off x="1318161"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14:paraId="71EE890C" w14:textId="3C90180B" w:rsidR="00D34F04" w:rsidRPr="00D34F04" w:rsidRDefault="00D34F04" w:rsidP="00D34F04">
                              <w:pPr>
                                <w:jc w:val="center"/>
                                <w:rPr>
                                  <w:lang w:val="en-US"/>
                                </w:rPr>
                              </w:pPr>
                              <w:r>
                                <w:rPr>
                                  <w:lang w:val="en-US"/>
                                </w:rPr>
                                <w:t xml:space="preserve">Current </w:t>
                              </w:r>
                              <w:ins w:id="80" w:author="Carolina Hiller" w:date="2016-11-10T11:44:00Z">
                                <w:r w:rsidR="00F334DB">
                                  <w:rPr>
                                    <w:lang w:val="en-US"/>
                                  </w:rPr>
                                  <w:t>case</w:t>
                                </w:r>
                              </w:ins>
                              <w:r>
                                <w:rPr>
                                  <w:lang w:val="en-US"/>
                                </w:rPr>
                                <w:t>/</w:t>
                              </w:r>
                              <w:r w:rsidR="00D56435">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Line Callout 1 302"/>
                        <wps:cNvSpPr/>
                        <wps:spPr>
                          <a:xfrm>
                            <a:off x="1662545" y="71252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14:paraId="71EE8907" w14:textId="77777777"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6" o:spid="_x0000_s1026" style="position:absolute;margin-left:50.65pt;margin-top:29.8pt;width:341.1pt;height:140.5pt;z-index:251702272" coordsize="43319,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 o:spid="_x0000_s1027" type="#_x0000_t47" style="position:absolute;top:4275;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uTMEA&#10;AADbAAAADwAAAGRycy9kb3ducmV2LnhtbERPS2rDMBDdB3oHMYFuQiPX1GlwLIdSKKR0k98BBmti&#10;mVgjIymJc/uqUMhuHu871Xq0vbiSD51jBa/zDARx43THrYLj4etlCSJEZI29Y1JwpwDr+mlSYand&#10;jXd03cdWpBAOJSowMQ6llKExZDHM3UCcuJPzFmOCvpXa4y2F217mWbaQFjtODQYH+jTUnPcXq6DY&#10;fp/ymSRz+RmHN28WxS5/L5R6no4fKxCRxvgQ/7s3Os0v4O+XdIC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IbkzBAAAA2wAAAA8AAAAAAAAAAAAAAAAAmAIAAGRycy9kb3du&#10;cmV2LnhtbFBLBQYAAAAABAAEAPUAAACGAwAAAAA=&#10;" adj="-7601,-1355,-1636,9264" fillcolor="white [3201]" strokecolor="#f79646 [3209]" strokeweight="2pt">
                  <v:textbox>
                    <w:txbxContent>
                      <w:p w14:paraId="71EE890D" w14:textId="77777777" w:rsidR="00D34F04" w:rsidRPr="00D34F04" w:rsidRDefault="00421F0C" w:rsidP="00421F0C">
                        <w:pPr>
                          <w:rPr>
                            <w:lang w:val="en-US"/>
                          </w:rPr>
                        </w:pPr>
                        <w:r>
                          <w:rPr>
                            <w:lang w:val="en-US"/>
                          </w:rPr>
                          <w:t>1b</w:t>
                        </w:r>
                        <w:r w:rsidR="0084363E">
                          <w:rPr>
                            <w:lang w:val="en-US"/>
                          </w:rPr>
                          <w:t>.</w:t>
                        </w:r>
                        <w:r>
                          <w:rPr>
                            <w:lang w:val="en-US"/>
                          </w:rPr>
                          <w:t xml:space="preserve"> </w:t>
                        </w:r>
                        <w:r w:rsidR="00D34F04">
                          <w:rPr>
                            <w:lang w:val="en-US"/>
                          </w:rPr>
                          <w:t>Zoom control</w:t>
                        </w:r>
                      </w:p>
                    </w:txbxContent>
                  </v:textbox>
                </v:shape>
                <v:shape id="Line Callout 1 16" o:spid="_x0000_s1028" type="#_x0000_t47" style="position:absolute;top:7837;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jTIMEA&#10;AADbAAAADwAAAGRycy9kb3ducmV2LnhtbERPS2sCMRC+F/wPYQq9dZO6ILoapSwI9tT6uHgbNuPu&#10;2s1kSaJu/30jCN7m43vOYjXYTlzJh9axho9MgSCunGm51nDYr9+nIEJENtg5Jg1/FGC1HL0ssDDu&#10;xlu67mItUgiHAjU0MfaFlKFqyGLIXE+cuJPzFmOCvpbG4y2F206OlZpIiy2nhgZ7KhuqfncXq8GX&#10;h+7cbn/ymVfl9+XrmFdHlWv99jp8zkFEGuJT/HBvTJo/gf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Y0yDBAAAA2wAAAA8AAAAAAAAAAAAAAAAAmAIAAGRycy9kb3du&#10;cmV2LnhtbFBLBQYAAAAABAAEAPUAAACGAwAAAAA=&#10;" adj="-7601,-610,-2127,10009" fillcolor="white [3201]" strokecolor="#f79646 [3209]" strokeweight="2pt">
                  <v:textbox>
                    <w:txbxContent>
                      <w:p w14:paraId="71EE890F" w14:textId="77777777" w:rsidR="00D34F04" w:rsidRPr="00D34F04" w:rsidRDefault="00D34F04" w:rsidP="00421F0C">
                        <w:pPr>
                          <w:rPr>
                            <w:lang w:val="en-US"/>
                          </w:rPr>
                        </w:pPr>
                        <w:r>
                          <w:rPr>
                            <w:lang w:val="en-US"/>
                          </w:rPr>
                          <w:t>Select objects</w:t>
                        </w:r>
                      </w:p>
                    </w:txbxContent>
                  </v:textbox>
                </v:shape>
                <v:shape id="Line Callout 1 17" o:spid="_x0000_s1029" type="#_x0000_t47" style="position:absolute;top:11281;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99r8A&#10;AADbAAAADwAAAGRycy9kb3ducmV2LnhtbERPzYrCMBC+L/gOYQRv21RRd+kaRQVB0IvaBxia2ba7&#10;zaQmUevbG0HwNh/f78wWnWnElZyvLSsYJikI4sLqmksF+Wnz+Q3CB2SNjWVScCcPi3nvY4aZtjc+&#10;0PUYShFD2GeooAqhzaT0RUUGfWJb4sj9WmcwROhKqR3eYrhp5ChNp9JgzbGhwpbWFRX/x4tR4P3f&#10;xLjcjNe7rQ6rU0HdeX9RatDvlj8gAnXhLX65tzrO/4LnL/E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p/32vwAAANsAAAAPAAAAAAAAAAAAAAAAAJgCAABkcnMvZG93bnJl&#10;di54bWxQSwUGAAAAAAQABAD1AAAAhAMAAAAA&#10;" adj="-7438,-2100,-1964,9264" fillcolor="white [3201]" strokecolor="#f79646 [3209]" strokeweight="2pt">
                  <v:textbox>
                    <w:txbxContent>
                      <w:p w14:paraId="71EE8910" w14:textId="77777777" w:rsidR="00D34F04" w:rsidRPr="00D34F04" w:rsidRDefault="00D34F04" w:rsidP="00421F0C">
                        <w:pPr>
                          <w:rPr>
                            <w:lang w:val="en-US"/>
                          </w:rPr>
                        </w:pPr>
                        <w:r>
                          <w:rPr>
                            <w:lang w:val="en-US"/>
                          </w:rPr>
                          <w:t>Select measures</w:t>
                        </w:r>
                      </w:p>
                    </w:txbxContent>
                  </v:textbox>
                </v:shape>
                <v:shape id="Line Callout 1 19" o:spid="_x0000_s1030" type="#_x0000_t47" style="position:absolute;left:118;top:15081;width:1238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yz48EA&#10;AADbAAAADwAAAGRycy9kb3ducmV2LnhtbERP24rCMBB9F/yHMIJvmioiWo1SZAVxcWG9PQ/N2Bab&#10;SbeJ2vXrzYKwb3M415kvG1OKO9WusKxg0I9AEKdWF5wpOB7WvQkI55E1lpZJwS85WC7arTnG2j74&#10;m+57n4kQwi5GBbn3VSylS3My6Pq2Ig7cxdYGfYB1JnWNjxBuSjmMorE0WHBoyLGiVU7pdX8zCqpT&#10;ZM7j8iv5fB5HH9vhbpr87LRS3U6TzEB4avy/+O3e6DB/Cn+/h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cs+PBAAAA2wAAAA8AAAAAAAAAAAAAAAAAmAIAAGRycy9kb3du&#10;cmV2LnhtbFBLBQYAAAAABAAEAPUAAACGAwAAAAA=&#10;" adj="-7992,17265,-1966,10753" fillcolor="white [3201]" strokecolor="#f79646 [3209]" strokeweight="2pt">
                  <v:textbox>
                    <w:txbxContent>
                      <w:p w14:paraId="71EE890E" w14:textId="77777777" w:rsidR="00D34F04" w:rsidRPr="00D34F04" w:rsidRDefault="00D34F04" w:rsidP="00421F0C">
                        <w:pPr>
                          <w:rPr>
                            <w:lang w:val="en-US"/>
                          </w:rPr>
                        </w:pPr>
                        <w:r>
                          <w:rPr>
                            <w:lang w:val="en-US"/>
                          </w:rPr>
                          <w:t>Show help</w:t>
                        </w:r>
                      </w:p>
                    </w:txbxContent>
                  </v:textbox>
                  <o:callout v:ext="edit" minusy="t"/>
                </v:shape>
                <v:shape id="Line Callout 1 20" o:spid="_x0000_s1031" type="#_x0000_t47" style="position:absolute;left:27075;top:4037;width:1624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p9MIA&#10;AADbAAAADwAAAGRycy9kb3ducmV2LnhtbERPTWvCQBC9F/wPywi91Y2hisRsRAMF6aU2CuJtyI5J&#10;MDubZleT/vvuQejx8b7TzWha8aDeNZYVzGcRCOLS6oYrBafjx9sKhPPIGlvLpOCXHGyyyUuKibYD&#10;f9Oj8JUIIewSVFB73yVSurImg25mO+LAXW1v0AfYV1L3OIRw08o4ipbSYMOhocaO8prKW3E3Cr6W&#10;XfvuP8+7RT7cCvtTLi4Hc1HqdTpu1yA8jf5f/HTvtYI4rA9fw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in0wgAAANsAAAAPAAAAAAAAAAAAAAAAAJgCAABkcnMvZG93&#10;bnJldi54bWxQSwUGAAAAAAQABAD1AAAAhwMAAAAA&#10;" adj="27983,-5824,23400,10753" fillcolor="white [3201]" strokecolor="#f79646 [3209]" strokeweight="2pt">
                  <v:textbox>
                    <w:txbxContent>
                      <w:p w14:paraId="71EE890B" w14:textId="77777777" w:rsidR="00D34F04" w:rsidRPr="00D34F04" w:rsidRDefault="00D56435" w:rsidP="00D23A98">
                        <w:pPr>
                          <w:rPr>
                            <w:lang w:val="en-US"/>
                          </w:rPr>
                        </w:pPr>
                        <w:r>
                          <w:rPr>
                            <w:lang w:val="en-US"/>
                          </w:rPr>
                          <w:t>2</w:t>
                        </w:r>
                        <w:r w:rsidR="0084363E">
                          <w:rPr>
                            <w:lang w:val="en-US"/>
                          </w:rPr>
                          <w:t>.</w:t>
                        </w:r>
                        <w:r>
                          <w:rPr>
                            <w:lang w:val="en-US"/>
                          </w:rPr>
                          <w:t xml:space="preserve"> </w:t>
                        </w:r>
                        <w:r w:rsidR="00D34F04">
                          <w:rPr>
                            <w:lang w:val="en-US"/>
                          </w:rPr>
                          <w:t>Base map/basic layers</w:t>
                        </w:r>
                      </w:p>
                    </w:txbxContent>
                  </v:textbox>
                  <o:callout v:ext="edit" minusx="t"/>
                </v:shape>
                <v:shape id="Line Callout 1 21" o:spid="_x0000_s1032" type="#_x0000_t47" style="position:absolute;left:27075;top:7481;width:1624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qMIA&#10;AADbAAAADwAAAGRycy9kb3ducmV2LnhtbESPT2sCMRTE7wW/Q3hCbzXrCqJbo9jSgifBP+D1NXlm&#10;FzcvyybV1U9vBMHjMPObYWaLztXiTG2oPCsYDjIQxNqbiq2C/e73YwIiRGSDtWdScKUAi3nvbYaF&#10;8Rfe0HkbrUglHApUUMbYFFIGXZLDMPANcfKOvnUYk2ytNC1eUrmrZZ5lY+mw4rRQYkPfJenT9t8p&#10;yIe30Z89HW4b/aVHucz307X9Ueq93y0/QUTq4iv8pFfmwcHjS/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H+owgAAANsAAAAPAAAAAAAAAAAAAAAAAJgCAABkcnMvZG93&#10;bnJldi54bWxQSwUGAAAAAAQABAD1AAAAhwMAAAAA&#10;" adj="28122,-17742,23400,10753" fillcolor="white [3201]" strokecolor="#f79646 [3209]" strokeweight="2pt">
                  <v:textbox>
                    <w:txbxContent>
                      <w:p w14:paraId="71EE890A" w14:textId="77777777" w:rsidR="00D34F04" w:rsidRPr="00D34F04" w:rsidRDefault="00D56435" w:rsidP="00D23A98">
                        <w:pPr>
                          <w:rPr>
                            <w:lang w:val="en-US"/>
                          </w:rPr>
                        </w:pPr>
                        <w:r>
                          <w:rPr>
                            <w:lang w:val="en-US"/>
                          </w:rPr>
                          <w:t>3</w:t>
                        </w:r>
                        <w:r w:rsidR="0084363E">
                          <w:rPr>
                            <w:lang w:val="en-US"/>
                          </w:rPr>
                          <w:t>.</w:t>
                        </w:r>
                        <w:r>
                          <w:rPr>
                            <w:lang w:val="en-US"/>
                          </w:rPr>
                          <w:t xml:space="preserve"> </w:t>
                        </w:r>
                        <w:r w:rsidR="00D34F04">
                          <w:rPr>
                            <w:lang w:val="en-US"/>
                          </w:rPr>
                          <w:t>Select domains</w:t>
                        </w:r>
                      </w:p>
                    </w:txbxContent>
                  </v:textbox>
                  <o:callout v:ext="edit" minusx="t"/>
                </v:shape>
                <v:shape id="Line Callout 1 22" o:spid="_x0000_s1033" type="#_x0000_t47" style="position:absolute;left:27075;top:11162;width:1624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KtMUA&#10;AADbAAAADwAAAGRycy9kb3ducmV2LnhtbESPQWvCQBSE74L/YXlCb3VjkGqjq4ilotBLtS0eH9ln&#10;Es2+TbNrEvvru4WCx2FmvmHmy86UoqHaFZYVjIYRCOLU6oIzBR+H18cpCOeRNZaWScGNHCwX/d4c&#10;E21bfqdm7zMRIOwSVJB7XyVSujQng25oK+LgnWxt0AdZZ1LX2Aa4KWUcRU/SYMFhIceK1jmll/3V&#10;KPj8oZfJ8/fZfx2vkzdcjeV4tzkp9TDoVjMQnjp/D/+3t1pBHMPfl/A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sq0xQAAANsAAAAPAAAAAAAAAAAAAAAAAJgCAABkcnMv&#10;ZG93bnJldi54bWxQSwUGAAAAAAQABAD1AAAAigMAAAAA&#10;" adj="28122,-29659,23400,10753" fillcolor="white [3201]" strokecolor="#f79646 [3209]" strokeweight="2pt">
                  <v:textbox>
                    <w:txbxContent>
                      <w:p w14:paraId="71EE8909" w14:textId="77777777" w:rsidR="00D34F04" w:rsidRPr="00D34F04" w:rsidRDefault="00D56435" w:rsidP="00D23A98">
                        <w:pPr>
                          <w:rPr>
                            <w:lang w:val="en-US"/>
                          </w:rPr>
                        </w:pPr>
                        <w:r>
                          <w:rPr>
                            <w:lang w:val="en-US"/>
                          </w:rPr>
                          <w:t>4</w:t>
                        </w:r>
                        <w:r w:rsidR="0084363E">
                          <w:rPr>
                            <w:lang w:val="en-US"/>
                          </w:rPr>
                          <w:t>.</w:t>
                        </w:r>
                        <w:r>
                          <w:rPr>
                            <w:lang w:val="en-US"/>
                          </w:rPr>
                          <w:t xml:space="preserve"> </w:t>
                        </w:r>
                        <w:r w:rsidR="00D34F04">
                          <w:rPr>
                            <w:lang w:val="en-US"/>
                          </w:rPr>
                          <w:t>Select detail layers</w:t>
                        </w:r>
                      </w:p>
                    </w:txbxContent>
                  </v:textbox>
                  <o:callout v:ext="edit" minusx="t"/>
                </v:shape>
                <v:shape id="Line Callout 1 23" o:spid="_x0000_s1034" type="#_x0000_t47" style="position:absolute;left:27075;top:14487;width:1624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31cMA&#10;AADbAAAADwAAAGRycy9kb3ducmV2LnhtbESPUWvCQBCE3wv9D8cW+lYvtSA1eooVC6VYwegPWHJr&#10;Esztxdwak3/fEwp9HGbmG2a+7F2tOmpD5dnA6ygBRZx7W3Fh4Hj4fHkHFQTZYu2ZDAwUYLl4fJhj&#10;av2N99RlUqgI4ZCigVKkSbUOeUkOw8g3xNE7+dahRNkW2rZ4i3BX63GSTLTDiuNCiQ2tS8rP2dUZ&#10;6CzKMD0Nmw/3fd3K7meyPmYXY56f+tUMlFAv/+G/9pc1MH6D+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u31cMAAADbAAAADwAAAAAAAAAAAAAAAACYAgAAZHJzL2Rv&#10;d25yZXYueG1sUEsFBgAAAAAEAAQA9QAAAIgDAAAAAA==&#10;" adj="28537,-42321,23400,10753" fillcolor="white [3201]" strokecolor="#f79646 [3209]" strokeweight="2pt">
                  <v:textbox>
                    <w:txbxContent>
                      <w:p w14:paraId="71EE8908" w14:textId="77777777" w:rsidR="00D34F04" w:rsidRPr="00D34F04" w:rsidRDefault="004A7D04" w:rsidP="00D23A98">
                        <w:pPr>
                          <w:rPr>
                            <w:lang w:val="en-US"/>
                          </w:rPr>
                        </w:pPr>
                        <w:r>
                          <w:rPr>
                            <w:lang w:val="en-US"/>
                          </w:rPr>
                          <w:t>M</w:t>
                        </w:r>
                        <w:r w:rsidR="00D34F04">
                          <w:rPr>
                            <w:lang w:val="en-US"/>
                          </w:rPr>
                          <w:t>easures</w:t>
                        </w:r>
                        <w:r>
                          <w:rPr>
                            <w:lang w:val="en-US"/>
                          </w:rPr>
                          <w:t xml:space="preserve"> history</w:t>
                        </w:r>
                      </w:p>
                    </w:txbxContent>
                  </v:textbox>
                  <o:callout v:ext="edit" minusx="t"/>
                </v:shape>
                <v:shape id="Line Callout 1 25" o:spid="_x0000_s1035" type="#_x0000_t47" style="position:absolute;left:13181;width:1800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D1sUA&#10;AADbAAAADwAAAGRycy9kb3ducmV2LnhtbESPQWsCMRSE7wX/Q3iCN80qdC1bo5SCtBcPqz3o7bl5&#10;3SzdvGyTVFd/vRGEHoeZ+YZZrHrbihP50DhWMJ1kIIgrpxuuFXzt1uMXECEia2wdk4ILBVgtB08L&#10;LLQ7c0mnbaxFgnAoUIGJsSukDJUhi2HiOuLkfTtvMSbpa6k9nhPctnKWZbm02HBaMNjRu6HqZ/tn&#10;FVwvx/2mKj/K33Wdz/cH3+ZmM1VqNOzfXkFE6uN/+NH+1Apmz3D/k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4PWxQAAANsAAAAPAAAAAAAAAAAAAAAAAJgCAABkcnMv&#10;ZG93bnJldi54bWxQSwUGAAAAAAQABAD1AAAAigMAAAAA&#10;" adj="-11757,22479,,12243" fillcolor="white [3201]" strokecolor="#f79646 [3209]" strokeweight="2pt">
                  <v:textbox>
                    <w:txbxContent>
                      <w:p w14:paraId="71EE890C" w14:textId="3C90180B" w:rsidR="00D34F04" w:rsidRPr="00D34F04" w:rsidRDefault="00D34F04" w:rsidP="00D34F04">
                        <w:pPr>
                          <w:jc w:val="center"/>
                          <w:rPr>
                            <w:lang w:val="en-US"/>
                          </w:rPr>
                        </w:pPr>
                        <w:r>
                          <w:rPr>
                            <w:lang w:val="en-US"/>
                          </w:rPr>
                          <w:t xml:space="preserve">Current </w:t>
                        </w:r>
                        <w:ins w:id="60" w:author="Carolina Hiller" w:date="2016-11-10T11:44:00Z">
                          <w:r w:rsidR="00F334DB">
                            <w:rPr>
                              <w:lang w:val="en-US"/>
                            </w:rPr>
                            <w:t>case</w:t>
                          </w:r>
                        </w:ins>
                        <w:r>
                          <w:rPr>
                            <w:lang w:val="en-US"/>
                          </w:rPr>
                          <w:t>/</w:t>
                        </w:r>
                        <w:r w:rsidR="00D56435">
                          <w:rPr>
                            <w:lang w:val="en-US"/>
                          </w:rPr>
                          <w:t>alternative</w:t>
                        </w:r>
                      </w:p>
                    </w:txbxContent>
                  </v:textbox>
                  <o:callout v:ext="edit" minusy="t"/>
                </v:shape>
                <v:shape id="Line Callout 1 302" o:spid="_x0000_s1036" type="#_x0000_t47" style="position:absolute;left:16625;top:7125;width:68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lNMQA&#10;AADcAAAADwAAAGRycy9kb3ducmV2LnhtbESPQWvCQBSE7wX/w/KE3uomthSNbkRLC+2lYNT7I/vc&#10;BLNvY3aN0V/fLRR6HGbmG2a5Gmwjeup87VhBOklAEJdO12wU7HcfTzMQPiBrbByTght5WOWjhyVm&#10;2l15S30RjIgQ9hkqqEJoMyl9WZFFP3EtcfSOrrMYouyM1B1eI9w2cpokr9JizXGhwpbeKipPxcUq&#10;OBBxe9uY98vXOe3v8/u6ePk2Sj2Oh/UCRKAh/If/2p9awXMy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ZTTEAAAA3AAAAA8AAAAAAAAAAAAAAAAAmAIAAGRycy9k&#10;b3ducmV2LnhtbFBLBQYAAAAABAAEAPUAAACJAwAAAAA=&#10;" adj="13049,39366,10993,26770" fillcolor="white [3201]" strokecolor="#f79646 [3209]" strokeweight="2pt">
                  <v:textbox>
                    <w:txbxContent>
                      <w:p w14:paraId="71EE8907" w14:textId="77777777" w:rsidR="00D56435" w:rsidRPr="00D34F04" w:rsidRDefault="00D56435" w:rsidP="00D56435">
                        <w:pPr>
                          <w:jc w:val="center"/>
                          <w:rPr>
                            <w:lang w:val="en-US"/>
                          </w:rPr>
                        </w:pPr>
                        <w:r>
                          <w:rPr>
                            <w:lang w:val="en-US"/>
                          </w:rPr>
                          <w:t>1</w:t>
                        </w:r>
                        <w:r w:rsidR="0084363E">
                          <w:rPr>
                            <w:lang w:val="en-US"/>
                          </w:rPr>
                          <w:t>.</w:t>
                        </w:r>
                        <w:r>
                          <w:rPr>
                            <w:lang w:val="en-US"/>
                          </w:rPr>
                          <w:t xml:space="preserve"> Map</w:t>
                        </w:r>
                      </w:p>
                    </w:txbxContent>
                  </v:textbox>
                  <o:callout v:ext="edit" minusx="t" minusy="t"/>
                </v:shape>
              </v:group>
            </w:pict>
          </mc:Fallback>
        </mc:AlternateContent>
      </w:r>
      <w:r w:rsidR="008F1D35">
        <w:rPr>
          <w:b/>
        </w:rPr>
        <w:br/>
      </w:r>
      <w:r w:rsidR="008333D5" w:rsidRPr="008333D5">
        <w:rPr>
          <w:noProof/>
          <w:lang w:val="nl-NL" w:eastAsia="nl-NL"/>
        </w:rPr>
        <w:drawing>
          <wp:inline distT="0" distB="0" distL="0" distR="0" wp14:anchorId="71EE88C1" wp14:editId="71EE88C2">
            <wp:extent cx="5760720" cy="208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082106"/>
                    </a:xfrm>
                    <a:prstGeom prst="rect">
                      <a:avLst/>
                    </a:prstGeom>
                  </pic:spPr>
                </pic:pic>
              </a:graphicData>
            </a:graphic>
          </wp:inline>
        </w:drawing>
      </w:r>
    </w:p>
    <w:p w14:paraId="71EE8861" w14:textId="77777777" w:rsidR="008333D5" w:rsidRDefault="00B801FB" w:rsidP="00B801FB">
      <w:pPr>
        <w:pStyle w:val="Caption"/>
      </w:pPr>
      <w:bookmarkStart w:id="81" w:name="_Ref465948716"/>
      <w:r>
        <w:t xml:space="preserve">Figure </w:t>
      </w:r>
      <w:r>
        <w:fldChar w:fldCharType="begin"/>
      </w:r>
      <w:r>
        <w:instrText xml:space="preserve"> SEQ Figure \* ARABIC </w:instrText>
      </w:r>
      <w:r>
        <w:fldChar w:fldCharType="separate"/>
      </w:r>
      <w:r w:rsidR="00D22375">
        <w:rPr>
          <w:noProof/>
        </w:rPr>
        <w:t>3</w:t>
      </w:r>
      <w:r>
        <w:fldChar w:fldCharType="end"/>
      </w:r>
      <w:bookmarkEnd w:id="81"/>
      <w:r w:rsidR="004A1286">
        <w:t>, parts of the web application for control and visualizing data</w:t>
      </w:r>
      <w:r w:rsidR="00FE0E0C">
        <w:t>.</w:t>
      </w:r>
    </w:p>
    <w:p w14:paraId="71EE8862" w14:textId="77777777" w:rsidR="008333D5" w:rsidRPr="005E4F0A" w:rsidRDefault="00A05086" w:rsidP="002D7A96">
      <w:pPr>
        <w:rPr>
          <w:i/>
        </w:rPr>
      </w:pPr>
      <w:r w:rsidRPr="005E4F0A">
        <w:rPr>
          <w:i/>
        </w:rPr>
        <w:t>1</w:t>
      </w:r>
      <w:r w:rsidR="00A60217" w:rsidRPr="005E4F0A">
        <w:rPr>
          <w:i/>
        </w:rPr>
        <w:t>.</w:t>
      </w:r>
      <w:r w:rsidRPr="005E4F0A">
        <w:rPr>
          <w:i/>
        </w:rPr>
        <w:t xml:space="preserve"> </w:t>
      </w:r>
      <w:r w:rsidR="008F1D35" w:rsidRPr="005E4F0A">
        <w:rPr>
          <w:i/>
        </w:rPr>
        <w:t>B</w:t>
      </w:r>
      <w:r w:rsidR="008333D5" w:rsidRPr="005E4F0A">
        <w:rPr>
          <w:i/>
        </w:rPr>
        <w:t>asic control</w:t>
      </w:r>
      <w:r w:rsidR="008F1D35" w:rsidRPr="005E4F0A">
        <w:rPr>
          <w:i/>
        </w:rPr>
        <w:t xml:space="preserve"> of the map</w:t>
      </w:r>
    </w:p>
    <w:p w14:paraId="71EE8863" w14:textId="474C3FBB" w:rsidR="008333D5" w:rsidRDefault="008333D5" w:rsidP="008333D5">
      <w:pPr>
        <w:pStyle w:val="ListParagraph"/>
        <w:numPr>
          <w:ilvl w:val="0"/>
          <w:numId w:val="8"/>
        </w:numPr>
      </w:pPr>
      <w:r w:rsidRPr="008333D5">
        <w:t>Drag</w:t>
      </w:r>
      <w:r>
        <w:t xml:space="preserve"> the map by </w:t>
      </w:r>
      <w:r w:rsidR="00A60217">
        <w:t xml:space="preserve">pressing </w:t>
      </w:r>
      <w:r>
        <w:t xml:space="preserve">the left mouse button </w:t>
      </w:r>
      <w:r w:rsidR="008F1D35">
        <w:t xml:space="preserve">on an empty part of the map </w:t>
      </w:r>
      <w:r>
        <w:t>and then move the mouse. Release the mouse button to stop dragging.</w:t>
      </w:r>
    </w:p>
    <w:p w14:paraId="71EE8864" w14:textId="77777777" w:rsidR="008333D5" w:rsidRDefault="008333D5" w:rsidP="008333D5">
      <w:pPr>
        <w:pStyle w:val="ListParagraph"/>
        <w:numPr>
          <w:ilvl w:val="0"/>
          <w:numId w:val="8"/>
        </w:numPr>
      </w:pPr>
      <w:r>
        <w:t xml:space="preserve">Zoom the map by selecting the “+” and “-“ </w:t>
      </w:r>
      <w:r w:rsidR="008F1D35">
        <w:t xml:space="preserve">zoom </w:t>
      </w:r>
      <w:r>
        <w:t xml:space="preserve">controls </w:t>
      </w:r>
      <w:r w:rsidR="00421F0C">
        <w:t>(</w:t>
      </w:r>
      <w:r w:rsidR="00A05086">
        <w:fldChar w:fldCharType="begin"/>
      </w:r>
      <w:r w:rsidR="00A05086">
        <w:instrText xml:space="preserve"> REF _Ref465948716 \h </w:instrText>
      </w:r>
      <w:r w:rsidR="00A05086">
        <w:fldChar w:fldCharType="separate"/>
      </w:r>
      <w:r w:rsidR="00D22375">
        <w:t xml:space="preserve">Figure </w:t>
      </w:r>
      <w:r w:rsidR="00D22375">
        <w:rPr>
          <w:noProof/>
        </w:rPr>
        <w:t>3</w:t>
      </w:r>
      <w:r w:rsidR="00A05086">
        <w:fldChar w:fldCharType="end"/>
      </w:r>
      <w:r w:rsidR="00A05086">
        <w:t xml:space="preserve">, option </w:t>
      </w:r>
      <w:r w:rsidR="00421F0C">
        <w:t xml:space="preserve">1b) </w:t>
      </w:r>
      <w:r>
        <w:t>in the upper left corner on the centre of the map.</w:t>
      </w:r>
    </w:p>
    <w:p w14:paraId="71EE8865" w14:textId="77777777" w:rsidR="008333D5" w:rsidRDefault="008333D5" w:rsidP="008333D5">
      <w:pPr>
        <w:pStyle w:val="ListParagraph"/>
        <w:numPr>
          <w:ilvl w:val="0"/>
          <w:numId w:val="8"/>
        </w:numPr>
      </w:pPr>
      <w:r>
        <w:t xml:space="preserve">Zoom the map by scrolling the mouse wheel on </w:t>
      </w:r>
      <w:r w:rsidR="008F1D35">
        <w:t>an empty part of the map</w:t>
      </w:r>
      <w:r w:rsidR="00421F0C">
        <w:t xml:space="preserve"> (</w:t>
      </w:r>
      <w:r w:rsidR="00A05086">
        <w:fldChar w:fldCharType="begin"/>
      </w:r>
      <w:r w:rsidR="00A05086">
        <w:instrText xml:space="preserve"> REF _Ref465948716 \h </w:instrText>
      </w:r>
      <w:r w:rsidR="00A05086">
        <w:fldChar w:fldCharType="separate"/>
      </w:r>
      <w:r w:rsidR="00D22375">
        <w:t xml:space="preserve">Figure </w:t>
      </w:r>
      <w:r w:rsidR="00D22375">
        <w:rPr>
          <w:noProof/>
        </w:rPr>
        <w:t>3</w:t>
      </w:r>
      <w:r w:rsidR="00A05086">
        <w:fldChar w:fldCharType="end"/>
      </w:r>
      <w:r w:rsidR="00A05086">
        <w:t xml:space="preserve">, option </w:t>
      </w:r>
      <w:r w:rsidR="00421F0C">
        <w:t>1)</w:t>
      </w:r>
      <w:r w:rsidR="008F1D35">
        <w:t xml:space="preserve">. The map is zoomed at </w:t>
      </w:r>
      <w:r>
        <w:t xml:space="preserve">the current </w:t>
      </w:r>
      <w:r w:rsidR="008F1D35">
        <w:t xml:space="preserve">mouse </w:t>
      </w:r>
      <w:r>
        <w:t>location.</w:t>
      </w:r>
    </w:p>
    <w:p w14:paraId="71EE8866" w14:textId="77777777" w:rsidR="00D34F04" w:rsidRPr="008F1D35" w:rsidRDefault="00D56435" w:rsidP="008F1D35">
      <w:pPr>
        <w:rPr>
          <w:lang w:val="en-US"/>
        </w:rPr>
      </w:pPr>
      <w:r w:rsidRPr="005E4F0A">
        <w:rPr>
          <w:i/>
        </w:rPr>
        <w:t>2</w:t>
      </w:r>
      <w:r w:rsidR="00A60217" w:rsidRPr="005E4F0A">
        <w:rPr>
          <w:i/>
        </w:rPr>
        <w:t>.</w:t>
      </w:r>
      <w:r w:rsidRPr="005E4F0A">
        <w:rPr>
          <w:i/>
        </w:rPr>
        <w:t xml:space="preserve"> </w:t>
      </w:r>
      <w:r w:rsidR="00D34F04" w:rsidRPr="005E4F0A">
        <w:rPr>
          <w:i/>
        </w:rPr>
        <w:t>Selecting what to show</w:t>
      </w:r>
      <w:r w:rsidR="008F1D35">
        <w:rPr>
          <w:b/>
        </w:rPr>
        <w:br/>
      </w:r>
      <w:r w:rsidR="008F1D35">
        <w:t xml:space="preserve">Select the </w:t>
      </w:r>
      <w:r w:rsidR="00D34F04" w:rsidRPr="00D34F04">
        <w:t xml:space="preserve">base </w:t>
      </w:r>
      <w:r w:rsidR="00D34F04">
        <w:t>map</w:t>
      </w:r>
      <w:r w:rsidR="008F1D35">
        <w:t xml:space="preserve"> out of 3</w:t>
      </w:r>
      <w:r w:rsidR="00A05086">
        <w:t xml:space="preserve"> options, see </w:t>
      </w:r>
      <w:r w:rsidR="00A05086">
        <w:fldChar w:fldCharType="begin"/>
      </w:r>
      <w:r w:rsidR="00A05086">
        <w:instrText xml:space="preserve"> REF _Ref465948473 \h </w:instrText>
      </w:r>
      <w:r w:rsidR="00A05086">
        <w:fldChar w:fldCharType="separate"/>
      </w:r>
      <w:r w:rsidR="00D22375">
        <w:t xml:space="preserve">Figure </w:t>
      </w:r>
      <w:r w:rsidR="00D22375">
        <w:rPr>
          <w:noProof/>
        </w:rPr>
        <w:t>4</w:t>
      </w:r>
      <w:r w:rsidR="00A05086">
        <w:fldChar w:fldCharType="end"/>
      </w:r>
      <w:r w:rsidR="00A05086">
        <w:t xml:space="preserve">, </w:t>
      </w:r>
      <w:r w:rsidR="00A05086">
        <w:fldChar w:fldCharType="begin"/>
      </w:r>
      <w:r w:rsidR="00A05086">
        <w:instrText xml:space="preserve"> REF _Ref465948555 \h </w:instrText>
      </w:r>
      <w:r w:rsidR="00A05086">
        <w:fldChar w:fldCharType="separate"/>
      </w:r>
      <w:r w:rsidR="00D22375">
        <w:t xml:space="preserve">Figure </w:t>
      </w:r>
      <w:r w:rsidR="00D22375">
        <w:rPr>
          <w:noProof/>
        </w:rPr>
        <w:t>5</w:t>
      </w:r>
      <w:r w:rsidR="00A05086">
        <w:fldChar w:fldCharType="end"/>
      </w:r>
      <w:r w:rsidR="00A05086">
        <w:t xml:space="preserve"> and </w:t>
      </w:r>
      <w:r w:rsidR="00A05086">
        <w:fldChar w:fldCharType="begin"/>
      </w:r>
      <w:r w:rsidR="00A05086">
        <w:instrText xml:space="preserve"> REF _Ref465948559 \h </w:instrText>
      </w:r>
      <w:r w:rsidR="00A05086">
        <w:fldChar w:fldCharType="separate"/>
      </w:r>
      <w:r w:rsidR="00D22375">
        <w:t xml:space="preserve">Figure </w:t>
      </w:r>
      <w:r w:rsidR="00D22375">
        <w:rPr>
          <w:noProof/>
        </w:rPr>
        <w:t>6</w:t>
      </w:r>
      <w:r w:rsidR="00A05086">
        <w:fldChar w:fldCharType="end"/>
      </w:r>
      <w:r w:rsidR="00A05086">
        <w:t xml:space="preserve">, </w:t>
      </w:r>
      <w:r w:rsidR="008F1D35">
        <w:t>from the Base map/basic layers co</w:t>
      </w:r>
      <w:r w:rsidR="00A941B9">
        <w:t>ntrol in the right upper corner.</w:t>
      </w:r>
    </w:p>
    <w:p w14:paraId="71EE8867" w14:textId="77777777" w:rsidR="00B801FB" w:rsidRDefault="00B801FB" w:rsidP="00B801FB">
      <w:pPr>
        <w:keepNext/>
      </w:pPr>
      <w:r>
        <w:t xml:space="preserve">   </w:t>
      </w:r>
      <w:r w:rsidR="00A05086">
        <w:rPr>
          <w:noProof/>
          <w:lang w:val="nl-NL" w:eastAsia="nl-NL"/>
        </w:rPr>
        <mc:AlternateContent>
          <mc:Choice Requires="wps">
            <w:drawing>
              <wp:inline distT="0" distB="0" distL="0" distR="0" wp14:anchorId="71EE88C3" wp14:editId="71EE88C4">
                <wp:extent cx="1141200" cy="1800000"/>
                <wp:effectExtent l="0" t="0" r="1905"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71EE8911" w14:textId="77777777" w:rsidR="00A05086" w:rsidRDefault="00A05086" w:rsidP="00A05086">
                            <w:pPr>
                              <w:keepNext/>
                            </w:pPr>
                            <w:r w:rsidRPr="008F1D35">
                              <w:rPr>
                                <w:b/>
                                <w:noProof/>
                                <w:lang w:val="nl-NL" w:eastAsia="nl-NL"/>
                              </w:rPr>
                              <w:drawing>
                                <wp:inline distT="0" distB="0" distL="0" distR="0" wp14:anchorId="71EE892E" wp14:editId="71EE892F">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14:paraId="71EE8912" w14:textId="77777777" w:rsidR="00A05086" w:rsidRDefault="00A05086" w:rsidP="00A05086">
                            <w:pPr>
                              <w:pStyle w:val="Caption"/>
                            </w:pPr>
                            <w:bookmarkStart w:id="82" w:name="_Ref465948473"/>
                            <w:r>
                              <w:t xml:space="preserve">Figure </w:t>
                            </w:r>
                            <w:r>
                              <w:fldChar w:fldCharType="begin"/>
                            </w:r>
                            <w:r>
                              <w:instrText xml:space="preserve"> SEQ Figure \* ARABIC </w:instrText>
                            </w:r>
                            <w:r>
                              <w:fldChar w:fldCharType="separate"/>
                            </w:r>
                            <w:r w:rsidR="00D22375">
                              <w:rPr>
                                <w:noProof/>
                              </w:rPr>
                              <w:t>4</w:t>
                            </w:r>
                            <w:r>
                              <w:fldChar w:fldCharType="end"/>
                            </w:r>
                            <w:bookmarkEnd w:id="82"/>
                            <w:r w:rsidR="004A1286">
                              <w:t>, base map: Satellite</w:t>
                            </w:r>
                            <w:r w:rsidR="00FE0E0C">
                              <w:t>.</w:t>
                            </w:r>
                          </w:p>
                          <w:p w14:paraId="71EE8913"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" stroked="f">
                <v:textbox>
                  <w:txbxContent>
                    <w:p w14:paraId="71EE8911" w14:textId="77777777" w:rsidR="00A05086" w:rsidRDefault="00A05086" w:rsidP="00A05086">
                      <w:pPr>
                        <w:keepNext/>
                      </w:pPr>
                      <w:r w:rsidRPr="008F1D35">
                        <w:rPr>
                          <w:b/>
                          <w:noProof/>
                          <w:lang w:val="nl-NL" w:eastAsia="nl-NL"/>
                        </w:rPr>
                        <w:drawing>
                          <wp:inline distT="0" distB="0" distL="0" distR="0" wp14:anchorId="71EE892E" wp14:editId="71EE892F">
                            <wp:extent cx="9525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200150"/>
                                    </a:xfrm>
                                    <a:prstGeom prst="rect">
                                      <a:avLst/>
                                    </a:prstGeom>
                                  </pic:spPr>
                                </pic:pic>
                              </a:graphicData>
                            </a:graphic>
                          </wp:inline>
                        </w:drawing>
                      </w:r>
                    </w:p>
                    <w:p w14:paraId="71EE8912" w14:textId="77777777" w:rsidR="00A05086" w:rsidRDefault="00A05086" w:rsidP="00A05086">
                      <w:pPr>
                        <w:pStyle w:val="Caption"/>
                      </w:pPr>
                      <w:bookmarkStart w:id="83" w:name="_Ref465948473"/>
                      <w:r>
                        <w:t xml:space="preserve">Figure </w:t>
                      </w:r>
                      <w:r>
                        <w:fldChar w:fldCharType="begin"/>
                      </w:r>
                      <w:r>
                        <w:instrText xml:space="preserve"> SEQ Figure \* ARABIC </w:instrText>
                      </w:r>
                      <w:r>
                        <w:fldChar w:fldCharType="separate"/>
                      </w:r>
                      <w:r w:rsidR="00D22375">
                        <w:rPr>
                          <w:noProof/>
                        </w:rPr>
                        <w:t>4</w:t>
                      </w:r>
                      <w:r>
                        <w:fldChar w:fldCharType="end"/>
                      </w:r>
                      <w:bookmarkEnd w:id="83"/>
                      <w:r w:rsidR="004A1286">
                        <w:t>, base map: Satellite</w:t>
                      </w:r>
                      <w:r w:rsidR="00FE0E0C">
                        <w:t>.</w:t>
                      </w:r>
                    </w:p>
                    <w:p w14:paraId="71EE8913" w14:textId="77777777"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1EE88C5" wp14:editId="71EE88C6">
                <wp:extent cx="1141200" cy="1800000"/>
                <wp:effectExtent l="0" t="0" r="1905" b="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71EE8914" w14:textId="77777777" w:rsidR="00A05086" w:rsidRDefault="00A05086" w:rsidP="00A05086">
                            <w:pPr>
                              <w:keepNext/>
                            </w:pPr>
                            <w:r w:rsidRPr="008F1D35">
                              <w:rPr>
                                <w:b/>
                                <w:noProof/>
                                <w:lang w:val="nl-NL" w:eastAsia="nl-NL"/>
                              </w:rPr>
                              <w:drawing>
                                <wp:inline distT="0" distB="0" distL="0" distR="0" wp14:anchorId="71EE8930" wp14:editId="71EE8931">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71EE8915" w14:textId="77777777" w:rsidR="00A05086" w:rsidRDefault="00A05086" w:rsidP="00A05086">
                            <w:pPr>
                              <w:pStyle w:val="Caption"/>
                            </w:pPr>
                            <w:bookmarkStart w:id="84" w:name="_Ref465948555"/>
                            <w:r>
                              <w:t xml:space="preserve">Figure </w:t>
                            </w:r>
                            <w:r>
                              <w:fldChar w:fldCharType="begin"/>
                            </w:r>
                            <w:r>
                              <w:instrText xml:space="preserve"> SEQ Figure \* ARABIC </w:instrText>
                            </w:r>
                            <w:r>
                              <w:fldChar w:fldCharType="separate"/>
                            </w:r>
                            <w:r w:rsidR="00D22375">
                              <w:rPr>
                                <w:noProof/>
                              </w:rPr>
                              <w:t>5</w:t>
                            </w:r>
                            <w:r>
                              <w:fldChar w:fldCharType="end"/>
                            </w:r>
                            <w:bookmarkEnd w:id="84"/>
                            <w:r w:rsidR="004A1286">
                              <w:t>, base map: Street</w:t>
                            </w:r>
                            <w:r w:rsidR="00FE0E0C">
                              <w:t>.</w:t>
                            </w:r>
                          </w:p>
                          <w:p w14:paraId="71EE8916" w14:textId="77777777" w:rsidR="00A05086" w:rsidRDefault="00A05086" w:rsidP="00A05086">
                            <w:pPr>
                              <w:keepNext/>
                            </w:pPr>
                          </w:p>
                        </w:txbxContent>
                      </wps:txbx>
                      <wps:bodyPr rot="0" vert="horz" wrap="square" lIns="91440" tIns="45720" rIns="91440" bIns="45720" anchor="t" anchorCtr="0">
                        <a:noAutofit/>
                      </wps:bodyPr>
                    </wps:wsp>
                  </a:graphicData>
                </a:graphic>
              </wp:inline>
            </w:drawing>
          </mc:Choice>
          <mc:Fallback>
            <w:pict>
              <v:shape id="_x0000_s1038"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DPzrp6HwIAACYEAAAOAAAAAAAAAAAAAAAAAC4CAABkcnMvZTJvRG9jLnhtbFBLAQIt&#10;ABQABgAIAAAAIQC0MK7u2wAAAAUBAAAPAAAAAAAAAAAAAAAAAHkEAABkcnMvZG93bnJldi54bWxQ&#10;SwUGAAAAAAQABADzAAAAgQUAAAAA&#10;" stroked="f">
                <v:textbox>
                  <w:txbxContent>
                    <w:p w14:paraId="71EE8914" w14:textId="77777777" w:rsidR="00A05086" w:rsidRDefault="00A05086" w:rsidP="00A05086">
                      <w:pPr>
                        <w:keepNext/>
                      </w:pPr>
                      <w:r w:rsidRPr="008F1D35">
                        <w:rPr>
                          <w:b/>
                          <w:noProof/>
                          <w:lang w:val="nl-NL" w:eastAsia="nl-NL"/>
                        </w:rPr>
                        <w:drawing>
                          <wp:inline distT="0" distB="0" distL="0" distR="0" wp14:anchorId="71EE8930" wp14:editId="71EE8931">
                            <wp:extent cx="949325" cy="1196150"/>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71EE8915" w14:textId="77777777" w:rsidR="00A05086" w:rsidRDefault="00A05086" w:rsidP="00A05086">
                      <w:pPr>
                        <w:pStyle w:val="Caption"/>
                      </w:pPr>
                      <w:bookmarkStart w:id="85" w:name="_Ref465948555"/>
                      <w:r>
                        <w:t xml:space="preserve">Figure </w:t>
                      </w:r>
                      <w:r>
                        <w:fldChar w:fldCharType="begin"/>
                      </w:r>
                      <w:r>
                        <w:instrText xml:space="preserve"> SEQ Figure \* ARABIC </w:instrText>
                      </w:r>
                      <w:r>
                        <w:fldChar w:fldCharType="separate"/>
                      </w:r>
                      <w:r w:rsidR="00D22375">
                        <w:rPr>
                          <w:noProof/>
                        </w:rPr>
                        <w:t>5</w:t>
                      </w:r>
                      <w:r>
                        <w:fldChar w:fldCharType="end"/>
                      </w:r>
                      <w:bookmarkEnd w:id="85"/>
                      <w:r w:rsidR="004A1286">
                        <w:t>, base map: Street</w:t>
                      </w:r>
                      <w:r w:rsidR="00FE0E0C">
                        <w:t>.</w:t>
                      </w:r>
                    </w:p>
                    <w:p w14:paraId="71EE8916" w14:textId="77777777" w:rsidR="00A05086" w:rsidRDefault="00A05086" w:rsidP="00A05086">
                      <w:pPr>
                        <w:keepNext/>
                      </w:pPr>
                    </w:p>
                  </w:txbxContent>
                </v:textbox>
                <w10:anchorlock/>
              </v:shape>
            </w:pict>
          </mc:Fallback>
        </mc:AlternateContent>
      </w:r>
      <w:r w:rsidR="00A05086">
        <w:rPr>
          <w:noProof/>
          <w:lang w:val="nl-NL" w:eastAsia="nl-NL"/>
        </w:rPr>
        <mc:AlternateContent>
          <mc:Choice Requires="wps">
            <w:drawing>
              <wp:inline distT="0" distB="0" distL="0" distR="0" wp14:anchorId="71EE88C7" wp14:editId="71EE88C8">
                <wp:extent cx="1141200" cy="1800000"/>
                <wp:effectExtent l="0" t="0" r="1905"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200" cy="1800000"/>
                        </a:xfrm>
                        <a:prstGeom prst="rect">
                          <a:avLst/>
                        </a:prstGeom>
                        <a:solidFill>
                          <a:srgbClr val="FFFFFF"/>
                        </a:solidFill>
                        <a:ln w="9525">
                          <a:noFill/>
                          <a:miter lim="800000"/>
                          <a:headEnd/>
                          <a:tailEnd/>
                        </a:ln>
                      </wps:spPr>
                      <wps:txbx>
                        <w:txbxContent>
                          <w:p w14:paraId="71EE8917" w14:textId="77777777" w:rsidR="00A05086" w:rsidRDefault="00A05086" w:rsidP="00A05086">
                            <w:pPr>
                              <w:keepNext/>
                            </w:pPr>
                            <w:r w:rsidRPr="008F1D35">
                              <w:rPr>
                                <w:b/>
                                <w:noProof/>
                                <w:lang w:val="nl-NL" w:eastAsia="nl-NL"/>
                              </w:rPr>
                              <w:drawing>
                                <wp:inline distT="0" distB="0" distL="0" distR="0" wp14:anchorId="71EE8932" wp14:editId="71EE8933">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71EE8918" w14:textId="77777777" w:rsidR="00A05086" w:rsidRDefault="00A05086" w:rsidP="00A05086">
                            <w:pPr>
                              <w:pStyle w:val="Caption"/>
                            </w:pPr>
                            <w:bookmarkStart w:id="86" w:name="_Ref465948559"/>
                            <w:r>
                              <w:t xml:space="preserve">Figure </w:t>
                            </w:r>
                            <w:r>
                              <w:fldChar w:fldCharType="begin"/>
                            </w:r>
                            <w:r>
                              <w:instrText xml:space="preserve"> SEQ Figure \* ARABIC </w:instrText>
                            </w:r>
                            <w:r>
                              <w:fldChar w:fldCharType="separate"/>
                            </w:r>
                            <w:r w:rsidR="00D22375">
                              <w:rPr>
                                <w:noProof/>
                              </w:rPr>
                              <w:t>6</w:t>
                            </w:r>
                            <w:r>
                              <w:fldChar w:fldCharType="end"/>
                            </w:r>
                            <w:bookmarkEnd w:id="86"/>
                            <w:r w:rsidR="004A1286">
                              <w:t>, base map: Grayscale</w:t>
                            </w:r>
                            <w:r w:rsidR="00FE0E0C">
                              <w:t>.</w:t>
                            </w:r>
                          </w:p>
                          <w:p w14:paraId="71EE8919" w14:textId="77777777" w:rsidR="00A05086" w:rsidRDefault="00A05086" w:rsidP="00A05086">
                            <w:pPr>
                              <w:keepNext/>
                            </w:pPr>
                          </w:p>
                          <w:p w14:paraId="71EE891A"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39" type="#_x0000_t202" style="width:89.8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" stroked="f">
                <v:textbox>
                  <w:txbxContent>
                    <w:p w14:paraId="71EE8917" w14:textId="77777777" w:rsidR="00A05086" w:rsidRDefault="00A05086" w:rsidP="00A05086">
                      <w:pPr>
                        <w:keepNext/>
                      </w:pPr>
                      <w:r w:rsidRPr="008F1D35">
                        <w:rPr>
                          <w:b/>
                          <w:noProof/>
                          <w:lang w:val="nl-NL" w:eastAsia="nl-NL"/>
                        </w:rPr>
                        <w:drawing>
                          <wp:inline distT="0" distB="0" distL="0" distR="0" wp14:anchorId="71EE8932" wp14:editId="71EE8933">
                            <wp:extent cx="949325" cy="1196150"/>
                            <wp:effectExtent l="0" t="0" r="317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49325" cy="1196150"/>
                                    </a:xfrm>
                                    <a:prstGeom prst="rect">
                                      <a:avLst/>
                                    </a:prstGeom>
                                  </pic:spPr>
                                </pic:pic>
                              </a:graphicData>
                            </a:graphic>
                          </wp:inline>
                        </w:drawing>
                      </w:r>
                    </w:p>
                    <w:p w14:paraId="71EE8918" w14:textId="77777777" w:rsidR="00A05086" w:rsidRDefault="00A05086" w:rsidP="00A05086">
                      <w:pPr>
                        <w:pStyle w:val="Caption"/>
                      </w:pPr>
                      <w:bookmarkStart w:id="87" w:name="_Ref465948559"/>
                      <w:r>
                        <w:t xml:space="preserve">Figure </w:t>
                      </w:r>
                      <w:r>
                        <w:fldChar w:fldCharType="begin"/>
                      </w:r>
                      <w:r>
                        <w:instrText xml:space="preserve"> SEQ Figure \* ARABIC </w:instrText>
                      </w:r>
                      <w:r>
                        <w:fldChar w:fldCharType="separate"/>
                      </w:r>
                      <w:r w:rsidR="00D22375">
                        <w:rPr>
                          <w:noProof/>
                        </w:rPr>
                        <w:t>6</w:t>
                      </w:r>
                      <w:r>
                        <w:fldChar w:fldCharType="end"/>
                      </w:r>
                      <w:bookmarkEnd w:id="87"/>
                      <w:r w:rsidR="004A1286">
                        <w:t>, base map: Grayscale</w:t>
                      </w:r>
                      <w:r w:rsidR="00FE0E0C">
                        <w:t>.</w:t>
                      </w:r>
                    </w:p>
                    <w:p w14:paraId="71EE8919" w14:textId="77777777" w:rsidR="00A05086" w:rsidRDefault="00A05086" w:rsidP="00A05086">
                      <w:pPr>
                        <w:keepNext/>
                      </w:pPr>
                    </w:p>
                    <w:p w14:paraId="71EE891A" w14:textId="77777777" w:rsidR="00A05086" w:rsidRDefault="00A05086" w:rsidP="00A05086"/>
                  </w:txbxContent>
                </v:textbox>
                <w10:anchorlock/>
              </v:shape>
            </w:pict>
          </mc:Fallback>
        </mc:AlternateContent>
      </w:r>
      <w:r w:rsidR="00A05086">
        <w:rPr>
          <w:noProof/>
          <w:lang w:val="nl-NL" w:eastAsia="nl-NL"/>
        </w:rPr>
        <mc:AlternateContent>
          <mc:Choice Requires="wps">
            <w:drawing>
              <wp:inline distT="0" distB="0" distL="0" distR="0" wp14:anchorId="71EE88C9" wp14:editId="71EE88CA">
                <wp:extent cx="1440000" cy="1800000"/>
                <wp:effectExtent l="0" t="0" r="8255"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800000"/>
                        </a:xfrm>
                        <a:prstGeom prst="rect">
                          <a:avLst/>
                        </a:prstGeom>
                        <a:solidFill>
                          <a:srgbClr val="FFFFFF"/>
                        </a:solidFill>
                        <a:ln w="9525">
                          <a:noFill/>
                          <a:miter lim="800000"/>
                          <a:headEnd/>
                          <a:tailEnd/>
                        </a:ln>
                      </wps:spPr>
                      <wps:txbx>
                        <w:txbxContent>
                          <w:p w14:paraId="71EE891B" w14:textId="77777777" w:rsidR="00A05086" w:rsidRDefault="00A05086" w:rsidP="00A05086">
                            <w:pPr>
                              <w:keepNext/>
                            </w:pPr>
                            <w:r w:rsidRPr="00932018">
                              <w:rPr>
                                <w:b/>
                                <w:noProof/>
                                <w:lang w:val="nl-NL" w:eastAsia="nl-NL"/>
                              </w:rPr>
                              <w:drawing>
                                <wp:inline distT="0" distB="0" distL="0" distR="0" wp14:anchorId="71EE8934" wp14:editId="71EE8935">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14:paraId="71EE891C" w14:textId="77777777" w:rsidR="00A05086" w:rsidRDefault="00A05086" w:rsidP="00A05086">
                            <w:pPr>
                              <w:pStyle w:val="Caption"/>
                            </w:pPr>
                            <w:bookmarkStart w:id="88" w:name="_Ref465948633"/>
                            <w:r>
                              <w:t xml:space="preserve">Figure </w:t>
                            </w:r>
                            <w:r>
                              <w:fldChar w:fldCharType="begin"/>
                            </w:r>
                            <w:r>
                              <w:instrText xml:space="preserve"> SEQ Figure \* ARABIC </w:instrText>
                            </w:r>
                            <w:r>
                              <w:fldChar w:fldCharType="separate"/>
                            </w:r>
                            <w:r w:rsidR="00D22375">
                              <w:rPr>
                                <w:noProof/>
                              </w:rPr>
                              <w:t>7</w:t>
                            </w:r>
                            <w:r>
                              <w:fldChar w:fldCharType="end"/>
                            </w:r>
                            <w:bookmarkEnd w:id="88"/>
                            <w:r w:rsidR="004A1286">
                              <w:t>, base layer: Buildings</w:t>
                            </w:r>
                            <w:r w:rsidR="00FE0E0C">
                              <w:t>.</w:t>
                            </w:r>
                          </w:p>
                          <w:p w14:paraId="71EE891D" w14:textId="77777777" w:rsidR="00A05086" w:rsidRDefault="00A05086" w:rsidP="00A05086">
                            <w:pPr>
                              <w:keepNext/>
                            </w:pPr>
                          </w:p>
                          <w:p w14:paraId="71EE891E" w14:textId="77777777" w:rsidR="00A05086" w:rsidRDefault="00A05086" w:rsidP="00A05086"/>
                        </w:txbxContent>
                      </wps:txbx>
                      <wps:bodyPr rot="0" vert="horz" wrap="square" lIns="91440" tIns="45720" rIns="91440" bIns="45720" anchor="t" anchorCtr="0">
                        <a:noAutofit/>
                      </wps:bodyPr>
                    </wps:wsp>
                  </a:graphicData>
                </a:graphic>
              </wp:inline>
            </w:drawing>
          </mc:Choice>
          <mc:Fallback>
            <w:pict>
              <v:shape id="_x0000_s1040" type="#_x0000_t202" style="width:113.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" stroked="f">
                <v:textbox>
                  <w:txbxContent>
                    <w:p w14:paraId="71EE891B" w14:textId="77777777" w:rsidR="00A05086" w:rsidRDefault="00A05086" w:rsidP="00A05086">
                      <w:pPr>
                        <w:keepNext/>
                      </w:pPr>
                      <w:r w:rsidRPr="00932018">
                        <w:rPr>
                          <w:b/>
                          <w:noProof/>
                          <w:lang w:val="nl-NL" w:eastAsia="nl-NL"/>
                        </w:rPr>
                        <w:drawing>
                          <wp:inline distT="0" distB="0" distL="0" distR="0" wp14:anchorId="71EE8934" wp14:editId="71EE8935">
                            <wp:extent cx="1159200" cy="1198800"/>
                            <wp:effectExtent l="0" t="0" r="3175" b="190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59200" cy="1198800"/>
                                    </a:xfrm>
                                    <a:prstGeom prst="rect">
                                      <a:avLst/>
                                    </a:prstGeom>
                                  </pic:spPr>
                                </pic:pic>
                              </a:graphicData>
                            </a:graphic>
                          </wp:inline>
                        </w:drawing>
                      </w:r>
                    </w:p>
                    <w:p w14:paraId="71EE891C" w14:textId="77777777" w:rsidR="00A05086" w:rsidRDefault="00A05086" w:rsidP="00A05086">
                      <w:pPr>
                        <w:pStyle w:val="Caption"/>
                      </w:pPr>
                      <w:bookmarkStart w:id="89" w:name="_Ref465948633"/>
                      <w:r>
                        <w:t xml:space="preserve">Figure </w:t>
                      </w:r>
                      <w:r>
                        <w:fldChar w:fldCharType="begin"/>
                      </w:r>
                      <w:r>
                        <w:instrText xml:space="preserve"> SEQ Figure \* ARABIC </w:instrText>
                      </w:r>
                      <w:r>
                        <w:fldChar w:fldCharType="separate"/>
                      </w:r>
                      <w:r w:rsidR="00D22375">
                        <w:rPr>
                          <w:noProof/>
                        </w:rPr>
                        <w:t>7</w:t>
                      </w:r>
                      <w:r>
                        <w:fldChar w:fldCharType="end"/>
                      </w:r>
                      <w:bookmarkEnd w:id="89"/>
                      <w:r w:rsidR="004A1286">
                        <w:t>, base layer: Buildings</w:t>
                      </w:r>
                      <w:r w:rsidR="00FE0E0C">
                        <w:t>.</w:t>
                      </w:r>
                    </w:p>
                    <w:p w14:paraId="71EE891D" w14:textId="77777777" w:rsidR="00A05086" w:rsidRDefault="00A05086" w:rsidP="00A05086">
                      <w:pPr>
                        <w:keepNext/>
                      </w:pPr>
                    </w:p>
                    <w:p w14:paraId="71EE891E" w14:textId="77777777" w:rsidR="00A05086" w:rsidRDefault="00A05086" w:rsidP="00A05086"/>
                  </w:txbxContent>
                </v:textbox>
                <w10:anchorlock/>
              </v:shape>
            </w:pict>
          </mc:Fallback>
        </mc:AlternateContent>
      </w:r>
      <w:r>
        <w:t xml:space="preserve">     </w:t>
      </w:r>
      <w:r w:rsidR="00B41FCF">
        <w:t xml:space="preserve">    </w:t>
      </w:r>
    </w:p>
    <w:p w14:paraId="71EE8868" w14:textId="6E841882" w:rsidR="00AB2F96" w:rsidRPr="0095534E" w:rsidRDefault="008F1D35" w:rsidP="00AB2F96">
      <w:pPr>
        <w:rPr>
          <w:b/>
        </w:rPr>
      </w:pPr>
      <w:r>
        <w:t>Besides the base map</w:t>
      </w:r>
      <w:r w:rsidR="00B27074">
        <w:t>,</w:t>
      </w:r>
      <w:r>
        <w:t xml:space="preserve"> </w:t>
      </w:r>
      <w:r w:rsidR="00A368D0">
        <w:t xml:space="preserve">the </w:t>
      </w:r>
      <w:r w:rsidR="00D34F04">
        <w:t xml:space="preserve">basic </w:t>
      </w:r>
      <w:r w:rsidR="00A368D0">
        <w:t xml:space="preserve">object </w:t>
      </w:r>
      <w:r w:rsidR="00D34F04">
        <w:t>layers</w:t>
      </w:r>
      <w:r w:rsidR="00A05086">
        <w:t xml:space="preserve">, see </w:t>
      </w:r>
      <w:r w:rsidR="00A05086">
        <w:fldChar w:fldCharType="begin"/>
      </w:r>
      <w:r w:rsidR="00A05086">
        <w:instrText xml:space="preserve"> REF _Ref465948633 \h </w:instrText>
      </w:r>
      <w:r w:rsidR="00A05086">
        <w:fldChar w:fldCharType="separate"/>
      </w:r>
      <w:r w:rsidR="00D22375">
        <w:t xml:space="preserve">Figure </w:t>
      </w:r>
      <w:r w:rsidR="00D22375">
        <w:rPr>
          <w:noProof/>
        </w:rPr>
        <w:t>7</w:t>
      </w:r>
      <w:r w:rsidR="00A05086">
        <w:fldChar w:fldCharType="end"/>
      </w:r>
      <w:r w:rsidR="00A05086">
        <w:t>,</w:t>
      </w:r>
      <w:r w:rsidR="00A368D0">
        <w:t xml:space="preserve"> can be selected to be shown or hidden. In the e</w:t>
      </w:r>
      <w:r w:rsidR="000A53ED">
        <w:t>xample above basic objects “Build</w:t>
      </w:r>
      <w:r w:rsidR="00A368D0">
        <w:t>ings</w:t>
      </w:r>
      <w:r w:rsidR="000A53ED">
        <w:t>”</w:t>
      </w:r>
      <w:r w:rsidR="00A368D0">
        <w:t xml:space="preserve"> and </w:t>
      </w:r>
      <w:r w:rsidR="000A53ED">
        <w:t>“</w:t>
      </w:r>
      <w:r w:rsidR="00A368D0">
        <w:t>Spaces</w:t>
      </w:r>
      <w:r w:rsidR="000A53ED">
        <w:t>”</w:t>
      </w:r>
      <w:r w:rsidR="00A368D0">
        <w:t xml:space="preserve"> are available.</w:t>
      </w:r>
      <w:r w:rsidR="00AB2F96">
        <w:t xml:space="preserve"> All defined object types within the district can be shown as basic layers. They can be displayed on the map without specific colouring, just the outline of the objects for orientation and selecting objects. The Basic layers are coloured blue by default.</w:t>
      </w:r>
    </w:p>
    <w:p w14:paraId="71EE8869" w14:textId="2A812FD9" w:rsidR="00A368D0" w:rsidRPr="00FE0E0C" w:rsidRDefault="00FE0E0C" w:rsidP="008F1D35">
      <w:pPr>
        <w:rPr>
          <w:noProof/>
          <w:lang w:val="en-US" w:eastAsia="nl-NL"/>
        </w:rPr>
      </w:pPr>
      <w:r w:rsidRPr="005E4F0A">
        <w:rPr>
          <w:i/>
          <w:noProof/>
          <w:lang w:val="nl-NL" w:eastAsia="nl-NL"/>
        </w:rPr>
        <mc:AlternateContent>
          <mc:Choice Requires="wps">
            <w:drawing>
              <wp:anchor distT="0" distB="0" distL="114300" distR="114300" simplePos="0" relativeHeight="251727872" behindDoc="0" locked="0" layoutInCell="1" allowOverlap="1" wp14:anchorId="71EE88CB" wp14:editId="71EE88CC">
                <wp:simplePos x="0" y="0"/>
                <wp:positionH relativeFrom="column">
                  <wp:posOffset>5017770</wp:posOffset>
                </wp:positionH>
                <wp:positionV relativeFrom="paragraph">
                  <wp:posOffset>1125855</wp:posOffset>
                </wp:positionV>
                <wp:extent cx="789940" cy="401955"/>
                <wp:effectExtent l="0" t="0" r="0" b="0"/>
                <wp:wrapTight wrapText="bothSides">
                  <wp:wrapPolygon edited="0">
                    <wp:start x="0" y="0"/>
                    <wp:lineTo x="0" y="20474"/>
                    <wp:lineTo x="20836" y="20474"/>
                    <wp:lineTo x="20836" y="0"/>
                    <wp:lineTo x="0" y="0"/>
                  </wp:wrapPolygon>
                </wp:wrapTight>
                <wp:docPr id="323" name="Text Box 323"/>
                <wp:cNvGraphicFramePr/>
                <a:graphic xmlns:a="http://schemas.openxmlformats.org/drawingml/2006/main">
                  <a:graphicData uri="http://schemas.microsoft.com/office/word/2010/wordprocessingShape">
                    <wps:wsp>
                      <wps:cNvSpPr txBox="1"/>
                      <wps:spPr>
                        <a:xfrm>
                          <a:off x="0" y="0"/>
                          <a:ext cx="789940" cy="401955"/>
                        </a:xfrm>
                        <a:prstGeom prst="rect">
                          <a:avLst/>
                        </a:prstGeom>
                        <a:solidFill>
                          <a:prstClr val="white"/>
                        </a:solidFill>
                        <a:ln>
                          <a:noFill/>
                        </a:ln>
                        <a:effectLst/>
                      </wps:spPr>
                      <wps:txbx>
                        <w:txbxContent>
                          <w:p w14:paraId="71EE891F" w14:textId="77777777" w:rsidR="00FE0E0C" w:rsidRPr="00D727E9" w:rsidRDefault="00FE0E0C" w:rsidP="00FE0E0C">
                            <w:pPr>
                              <w:pStyle w:val="Caption"/>
                              <w:rPr>
                                <w:noProof/>
                              </w:rPr>
                            </w:pPr>
                            <w:bookmarkStart w:id="90" w:name="_Ref465950056"/>
                            <w:r>
                              <w:t xml:space="preserve">Figure </w:t>
                            </w:r>
                            <w:r>
                              <w:fldChar w:fldCharType="begin"/>
                            </w:r>
                            <w:r>
                              <w:instrText xml:space="preserve"> SEQ Figure \* ARABIC </w:instrText>
                            </w:r>
                            <w:r>
                              <w:fldChar w:fldCharType="separate"/>
                            </w:r>
                            <w:r w:rsidR="00D22375">
                              <w:rPr>
                                <w:noProof/>
                              </w:rPr>
                              <w:t>8</w:t>
                            </w:r>
                            <w:r>
                              <w:fldChar w:fldCharType="end"/>
                            </w:r>
                            <w:bookmarkEnd w:id="90"/>
                            <w:r>
                              <w:t>, filter on domains.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41" type="#_x0000_t202" style="position:absolute;margin-left:395.1pt;margin-top:88.65pt;width:62.2pt;height:3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" stroked="f">
                <v:textbox inset="0,0,0,0">
                  <w:txbxContent>
                    <w:p w14:paraId="71EE891F" w14:textId="77777777" w:rsidR="00FE0E0C" w:rsidRPr="00D727E9" w:rsidRDefault="00FE0E0C" w:rsidP="00FE0E0C">
                      <w:pPr>
                        <w:pStyle w:val="Caption"/>
                        <w:rPr>
                          <w:noProof/>
                        </w:rPr>
                      </w:pPr>
                      <w:bookmarkStart w:id="91" w:name="_Ref465950056"/>
                      <w:r>
                        <w:t xml:space="preserve">Figure </w:t>
                      </w:r>
                      <w:r>
                        <w:fldChar w:fldCharType="begin"/>
                      </w:r>
                      <w:r>
                        <w:instrText xml:space="preserve"> SEQ Figure \* ARABIC </w:instrText>
                      </w:r>
                      <w:r>
                        <w:fldChar w:fldCharType="separate"/>
                      </w:r>
                      <w:r w:rsidR="00D22375">
                        <w:rPr>
                          <w:noProof/>
                        </w:rPr>
                        <w:t>8</w:t>
                      </w:r>
                      <w:r>
                        <w:fldChar w:fldCharType="end"/>
                      </w:r>
                      <w:bookmarkEnd w:id="91"/>
                      <w:r>
                        <w:t>, filter on domains.</w:t>
                      </w:r>
                    </w:p>
                  </w:txbxContent>
                </v:textbox>
                <w10:wrap type="tight"/>
              </v:shape>
            </w:pict>
          </mc:Fallback>
        </mc:AlternateContent>
      </w:r>
      <w:r w:rsidRPr="005E4F0A">
        <w:rPr>
          <w:i/>
          <w:noProof/>
          <w:lang w:val="nl-NL" w:eastAsia="nl-NL"/>
        </w:rPr>
        <w:drawing>
          <wp:anchor distT="0" distB="0" distL="114300" distR="114300" simplePos="0" relativeHeight="251695104" behindDoc="1" locked="0" layoutInCell="1" allowOverlap="1" wp14:anchorId="71EE88CD" wp14:editId="71EE88CE">
            <wp:simplePos x="0" y="0"/>
            <wp:positionH relativeFrom="column">
              <wp:posOffset>5001260</wp:posOffset>
            </wp:positionH>
            <wp:positionV relativeFrom="paragraph">
              <wp:posOffset>57150</wp:posOffset>
            </wp:positionV>
            <wp:extent cx="762000" cy="1009650"/>
            <wp:effectExtent l="0" t="0" r="0" b="0"/>
            <wp:wrapTight wrapText="bothSides">
              <wp:wrapPolygon edited="0">
                <wp:start x="0" y="0"/>
                <wp:lineTo x="0" y="21192"/>
                <wp:lineTo x="21060" y="21192"/>
                <wp:lineTo x="210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62000" cy="1009650"/>
                    </a:xfrm>
                    <a:prstGeom prst="rect">
                      <a:avLst/>
                    </a:prstGeom>
                  </pic:spPr>
                </pic:pic>
              </a:graphicData>
            </a:graphic>
            <wp14:sizeRelH relativeFrom="page">
              <wp14:pctWidth>0</wp14:pctWidth>
            </wp14:sizeRelH>
            <wp14:sizeRelV relativeFrom="page">
              <wp14:pctHeight>0</wp14:pctHeight>
            </wp14:sizeRelV>
          </wp:anchor>
        </w:drawing>
      </w:r>
      <w:r w:rsidR="00D56435" w:rsidRPr="005E4F0A">
        <w:rPr>
          <w:i/>
        </w:rPr>
        <w:t>3</w:t>
      </w:r>
      <w:r w:rsidR="00A60217" w:rsidRPr="005E4F0A">
        <w:rPr>
          <w:i/>
        </w:rPr>
        <w:t>.</w:t>
      </w:r>
      <w:r w:rsidR="00D56435" w:rsidRPr="005E4F0A">
        <w:rPr>
          <w:i/>
        </w:rPr>
        <w:t xml:space="preserve"> </w:t>
      </w:r>
      <w:commentRangeStart w:id="92"/>
      <w:r w:rsidR="00A368D0" w:rsidRPr="005E4F0A">
        <w:rPr>
          <w:i/>
        </w:rPr>
        <w:t>Domains</w:t>
      </w:r>
      <w:commentRangeEnd w:id="92"/>
      <w:r w:rsidR="00C36AAB">
        <w:rPr>
          <w:rStyle w:val="CommentReference"/>
          <w:rFonts w:ascii="Calibri" w:eastAsia="Times New Roman" w:hAnsi="Calibri" w:cs="Times New Roman"/>
          <w:lang w:eastAsia="de-DE"/>
        </w:rPr>
        <w:commentReference w:id="92"/>
      </w:r>
      <w:r w:rsidR="00A368D0">
        <w:br/>
        <w:t xml:space="preserve">The set of properties that are available to be shown are grouped in domains. In the </w:t>
      </w:r>
      <w:r w:rsidR="00624B53">
        <w:lastRenderedPageBreak/>
        <w:t>“</w:t>
      </w:r>
      <w:r w:rsidR="000A53ED">
        <w:t>D</w:t>
      </w:r>
      <w:r w:rsidR="00A368D0">
        <w:t>omains</w:t>
      </w:r>
      <w:r w:rsidR="00624B53">
        <w:t>”</w:t>
      </w:r>
      <w:r w:rsidR="00A368D0">
        <w:t xml:space="preserve"> control</w:t>
      </w:r>
      <w:r w:rsidR="00A05086">
        <w:t xml:space="preserve"> (</w:t>
      </w:r>
      <w:r w:rsidR="00A05086">
        <w:fldChar w:fldCharType="begin"/>
      </w:r>
      <w:r w:rsidR="00A05086">
        <w:instrText xml:space="preserve"> REF _Ref465948716 \h </w:instrText>
      </w:r>
      <w:r w:rsidR="00A05086">
        <w:fldChar w:fldCharType="separate"/>
      </w:r>
      <w:r w:rsidR="00D22375">
        <w:t xml:space="preserve">Figure </w:t>
      </w:r>
      <w:r w:rsidR="00D22375">
        <w:rPr>
          <w:noProof/>
        </w:rPr>
        <w:t>3</w:t>
      </w:r>
      <w:r w:rsidR="00A05086">
        <w:fldChar w:fldCharType="end"/>
      </w:r>
      <w:r w:rsidR="00A05086">
        <w:t xml:space="preserve"> option 3</w:t>
      </w:r>
      <w:r>
        <w:t xml:space="preserve"> and </w:t>
      </w:r>
      <w:r>
        <w:fldChar w:fldCharType="begin"/>
      </w:r>
      <w:r>
        <w:instrText xml:space="preserve"> REF _Ref465950056 \h </w:instrText>
      </w:r>
      <w:r>
        <w:fldChar w:fldCharType="separate"/>
      </w:r>
      <w:r w:rsidR="00D22375">
        <w:t xml:space="preserve">Figure </w:t>
      </w:r>
      <w:r w:rsidR="00D22375">
        <w:rPr>
          <w:noProof/>
        </w:rPr>
        <w:t>8</w:t>
      </w:r>
      <w:r>
        <w:fldChar w:fldCharType="end"/>
      </w:r>
      <w:r w:rsidR="00A05086">
        <w:t>)</w:t>
      </w:r>
      <w:r w:rsidR="00A368D0">
        <w:t xml:space="preserve"> those groups can be enabled/disabled to filter the list of properties available in the details control below it.</w:t>
      </w:r>
      <w:r w:rsidR="00A368D0" w:rsidRPr="00A368D0">
        <w:rPr>
          <w:noProof/>
          <w:lang w:val="en-US" w:eastAsia="nl-NL"/>
        </w:rPr>
        <w:t xml:space="preserve"> </w:t>
      </w:r>
      <w:r w:rsidR="00A368D0">
        <w:rPr>
          <w:noProof/>
          <w:lang w:val="en-US" w:eastAsia="nl-NL"/>
        </w:rPr>
        <w:t xml:space="preserve">Deselecting items here reduces the number of items </w:t>
      </w:r>
      <w:r w:rsidR="00624B53">
        <w:rPr>
          <w:noProof/>
          <w:lang w:val="en-US" w:eastAsia="nl-NL"/>
        </w:rPr>
        <w:t xml:space="preserve">shown </w:t>
      </w:r>
      <w:r w:rsidR="00A368D0">
        <w:rPr>
          <w:noProof/>
          <w:lang w:val="en-US" w:eastAsia="nl-NL"/>
        </w:rPr>
        <w:t>in the “Details” control</w:t>
      </w:r>
      <w:r w:rsidR="00A05086">
        <w:rPr>
          <w:noProof/>
          <w:lang w:val="en-US" w:eastAsia="nl-NL"/>
        </w:rPr>
        <w:t xml:space="preserve"> (</w:t>
      </w:r>
      <w:r w:rsidR="00A05086">
        <w:fldChar w:fldCharType="begin"/>
      </w:r>
      <w:r w:rsidR="00A05086">
        <w:instrText xml:space="preserve"> REF _Ref465948716 \h </w:instrText>
      </w:r>
      <w:r w:rsidR="00A05086">
        <w:fldChar w:fldCharType="separate"/>
      </w:r>
      <w:r w:rsidR="00D22375">
        <w:t xml:space="preserve">Figure </w:t>
      </w:r>
      <w:r w:rsidR="00D22375">
        <w:rPr>
          <w:noProof/>
        </w:rPr>
        <w:t>3</w:t>
      </w:r>
      <w:r w:rsidR="00A05086">
        <w:fldChar w:fldCharType="end"/>
      </w:r>
      <w:r w:rsidR="00A05086">
        <w:t xml:space="preserve"> option 4 and </w:t>
      </w:r>
      <w:r w:rsidR="00A05086">
        <w:fldChar w:fldCharType="begin"/>
      </w:r>
      <w:r w:rsidR="00A05086">
        <w:instrText xml:space="preserve"> REF _Ref465948948 \h </w:instrText>
      </w:r>
      <w:r w:rsidR="00A05086">
        <w:fldChar w:fldCharType="separate"/>
      </w:r>
      <w:r w:rsidR="00D22375">
        <w:t xml:space="preserve">Figure </w:t>
      </w:r>
      <w:r w:rsidR="00D22375">
        <w:rPr>
          <w:noProof/>
        </w:rPr>
        <w:t>9</w:t>
      </w:r>
      <w:r w:rsidR="00A05086">
        <w:fldChar w:fldCharType="end"/>
      </w:r>
      <w:r w:rsidR="00A05086">
        <w:t>)</w:t>
      </w:r>
      <w:r w:rsidR="000A53ED">
        <w:rPr>
          <w:noProof/>
          <w:lang w:val="en-US" w:eastAsia="nl-NL"/>
        </w:rPr>
        <w:t>.</w:t>
      </w:r>
      <w:ins w:id="93" w:author="Hans Cornelissen" w:date="2016-11-14T08:11:00Z">
        <w:r w:rsidR="00EA3A3A">
          <w:rPr>
            <w:noProof/>
            <w:lang w:val="en-US" w:eastAsia="nl-NL"/>
          </w:rPr>
          <w:t xml:space="preserve"> Domains are defined </w:t>
        </w:r>
      </w:ins>
      <w:ins w:id="94" w:author="Hans Cornelissen" w:date="2016-11-14T08:12:00Z">
        <w:r w:rsidR="00EA3A3A">
          <w:rPr>
            <w:noProof/>
            <w:lang w:val="en-US" w:eastAsia="nl-NL"/>
          </w:rPr>
          <w:t xml:space="preserve">for all objects directly </w:t>
        </w:r>
      </w:ins>
      <w:ins w:id="95" w:author="Hans Cornelissen" w:date="2016-11-14T08:11:00Z">
        <w:r w:rsidR="00EA3A3A">
          <w:rPr>
            <w:noProof/>
            <w:lang w:val="en-US" w:eastAsia="nl-NL"/>
          </w:rPr>
          <w:t>in the database</w:t>
        </w:r>
      </w:ins>
      <w:ins w:id="96" w:author="Hans Cornelissen" w:date="2016-11-14T08:12:00Z">
        <w:r w:rsidR="00EA3A3A">
          <w:rPr>
            <w:noProof/>
            <w:lang w:val="en-US" w:eastAsia="nl-NL"/>
          </w:rPr>
          <w:t xml:space="preserve">. See </w:t>
        </w:r>
      </w:ins>
      <w:ins w:id="97" w:author="Hans Cornelissen" w:date="2016-11-14T09:29:00Z">
        <w:r w:rsidR="00FF1D09">
          <w:rPr>
            <w:noProof/>
            <w:lang w:val="en-US" w:eastAsia="nl-NL"/>
          </w:rPr>
          <w:t>“</w:t>
        </w:r>
      </w:ins>
      <w:ins w:id="98" w:author="Hans Cornelissen" w:date="2016-11-14T08:12:00Z">
        <w:r w:rsidR="00EA3A3A">
          <w:t>design module tables</w:t>
        </w:r>
      </w:ins>
      <w:ins w:id="99" w:author="Hans Cornelissen" w:date="2016-11-14T09:29:00Z">
        <w:r w:rsidR="00FF1D09">
          <w:t>”</w:t>
        </w:r>
      </w:ins>
      <w:ins w:id="100" w:author="Hans Cornelissen" w:date="2016-11-14T08:12:00Z">
        <w:r w:rsidR="00EA3A3A">
          <w:t xml:space="preserve"> for details.</w:t>
        </w:r>
      </w:ins>
    </w:p>
    <w:p w14:paraId="71EE886A" w14:textId="7305015A" w:rsidR="00A368D0" w:rsidRPr="00624B53" w:rsidRDefault="00D56435" w:rsidP="008F1D35">
      <w:pPr>
        <w:rPr>
          <w:b/>
        </w:rPr>
      </w:pPr>
      <w:r w:rsidRPr="005E4F0A">
        <w:rPr>
          <w:i/>
        </w:rPr>
        <w:t>4</w:t>
      </w:r>
      <w:r w:rsidR="00A60217" w:rsidRPr="005E4F0A">
        <w:rPr>
          <w:i/>
        </w:rPr>
        <w:t>.</w:t>
      </w:r>
      <w:r w:rsidRPr="005E4F0A">
        <w:rPr>
          <w:i/>
        </w:rPr>
        <w:t xml:space="preserve"> </w:t>
      </w:r>
      <w:r w:rsidR="00A368D0" w:rsidRPr="005E4F0A">
        <w:rPr>
          <w:i/>
        </w:rPr>
        <w:t>Details</w:t>
      </w:r>
      <w:r w:rsidR="00A368D0">
        <w:br/>
        <w:t xml:space="preserve">Properties of objects can be displayed </w:t>
      </w:r>
      <w:ins w:id="101" w:author="Carolina Hiller" w:date="2016-11-10T11:38:00Z">
        <w:r w:rsidR="00F334DB">
          <w:t xml:space="preserve">as layers </w:t>
        </w:r>
      </w:ins>
      <w:r w:rsidR="00A368D0">
        <w:t xml:space="preserve">on the map. </w:t>
      </w:r>
      <w:commentRangeStart w:id="102"/>
      <w:r w:rsidR="00A368D0">
        <w:t xml:space="preserve">Colouring is done by predefined legends. </w:t>
      </w:r>
      <w:commentRangeEnd w:id="102"/>
      <w:r w:rsidR="00566635">
        <w:rPr>
          <w:rStyle w:val="CommentReference"/>
          <w:rFonts w:ascii="Calibri" w:eastAsia="Times New Roman" w:hAnsi="Calibri" w:cs="Times New Roman"/>
          <w:lang w:eastAsia="de-DE"/>
        </w:rPr>
        <w:commentReference w:id="102"/>
      </w:r>
      <w:ins w:id="103" w:author="Hans Cornelissen" w:date="2016-11-14T08:13:00Z">
        <w:r w:rsidR="00EA3A3A">
          <w:t>The legends are defined directly in the database. S</w:t>
        </w:r>
        <w:r w:rsidR="00EA3A3A">
          <w:t xml:space="preserve">ee </w:t>
        </w:r>
      </w:ins>
      <w:ins w:id="104" w:author="Hans Cornelissen" w:date="2016-11-14T09:29:00Z">
        <w:r w:rsidR="00FF1D09">
          <w:t>“</w:t>
        </w:r>
      </w:ins>
      <w:ins w:id="105" w:author="Hans Cornelissen" w:date="2016-11-14T08:13:00Z">
        <w:r w:rsidR="00EA3A3A">
          <w:t>design module tables</w:t>
        </w:r>
      </w:ins>
      <w:ins w:id="106" w:author="Hans Cornelissen" w:date="2016-11-14T09:29:00Z">
        <w:r w:rsidR="00FF1D09">
          <w:t>”</w:t>
        </w:r>
      </w:ins>
      <w:ins w:id="107" w:author="Hans Cornelissen" w:date="2016-11-14T08:13:00Z">
        <w:r w:rsidR="00EA3A3A">
          <w:t xml:space="preserve"> for details.</w:t>
        </w:r>
        <w:r w:rsidR="00EA3A3A">
          <w:t xml:space="preserve"> KPIs are generated automatically. The legend is </w:t>
        </w:r>
      </w:ins>
      <w:ins w:id="108" w:author="Hans Cornelissen" w:date="2016-11-14T08:14:00Z">
        <w:r w:rsidR="00EA3A3A">
          <w:t xml:space="preserve">also automatically built </w:t>
        </w:r>
      </w:ins>
      <w:ins w:id="109" w:author="Hans Cornelissen" w:date="2016-11-14T08:13:00Z">
        <w:r w:rsidR="00EA3A3A">
          <w:t>from</w:t>
        </w:r>
      </w:ins>
      <w:ins w:id="110" w:author="Hans Cornelissen" w:date="2016-11-14T08:14:00Z">
        <w:r w:rsidR="00EA3A3A">
          <w:t xml:space="preserve"> KPI information defined in the dashboard.</w:t>
        </w:r>
      </w:ins>
    </w:p>
    <w:p w14:paraId="71EE886B" w14:textId="77777777" w:rsidR="00A05086" w:rsidRDefault="00A368D0" w:rsidP="00A05086">
      <w:pPr>
        <w:keepNext/>
      </w:pPr>
      <w:r w:rsidRPr="00A368D0">
        <w:rPr>
          <w:noProof/>
          <w:lang w:val="nl-NL" w:eastAsia="nl-NL"/>
        </w:rPr>
        <w:drawing>
          <wp:inline distT="0" distB="0" distL="0" distR="0" wp14:anchorId="71EE88CF" wp14:editId="71EE88D0">
            <wp:extent cx="5760720" cy="390018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900180"/>
                    </a:xfrm>
                    <a:prstGeom prst="rect">
                      <a:avLst/>
                    </a:prstGeom>
                  </pic:spPr>
                </pic:pic>
              </a:graphicData>
            </a:graphic>
          </wp:inline>
        </w:drawing>
      </w:r>
    </w:p>
    <w:p w14:paraId="71EE886C" w14:textId="77777777" w:rsidR="00A368D0" w:rsidRDefault="00A05086" w:rsidP="00A05086">
      <w:pPr>
        <w:pStyle w:val="Caption"/>
      </w:pPr>
      <w:bookmarkStart w:id="111" w:name="_Ref465948948"/>
      <w:r>
        <w:t xml:space="preserve">Figure </w:t>
      </w:r>
      <w:r>
        <w:fldChar w:fldCharType="begin"/>
      </w:r>
      <w:r>
        <w:instrText xml:space="preserve"> SEQ Figure \* ARABIC </w:instrText>
      </w:r>
      <w:r>
        <w:fldChar w:fldCharType="separate"/>
      </w:r>
      <w:r w:rsidR="00D22375">
        <w:rPr>
          <w:noProof/>
        </w:rPr>
        <w:t>9</w:t>
      </w:r>
      <w:r>
        <w:fldChar w:fldCharType="end"/>
      </w:r>
      <w:bookmarkEnd w:id="111"/>
      <w:r w:rsidR="00FE0E0C">
        <w:t xml:space="preserve">, select “details” to show on the map. </w:t>
      </w:r>
    </w:p>
    <w:p w14:paraId="71EE886D" w14:textId="77777777" w:rsidR="002E45C6" w:rsidRDefault="00A368D0" w:rsidP="008F1D35">
      <w:r>
        <w:t xml:space="preserve">In the above example “Building function” </w:t>
      </w:r>
      <w:r w:rsidR="00A05086">
        <w:t>(</w:t>
      </w:r>
      <w:r w:rsidR="00A05086">
        <w:fldChar w:fldCharType="begin"/>
      </w:r>
      <w:r w:rsidR="00A05086">
        <w:instrText xml:space="preserve"> REF _Ref465948948 \h </w:instrText>
      </w:r>
      <w:r w:rsidR="00A05086">
        <w:fldChar w:fldCharType="separate"/>
      </w:r>
      <w:r w:rsidR="00D22375">
        <w:t xml:space="preserve">Figure </w:t>
      </w:r>
      <w:r w:rsidR="00D22375">
        <w:rPr>
          <w:noProof/>
        </w:rPr>
        <w:t>9</w:t>
      </w:r>
      <w:r w:rsidR="00A05086">
        <w:fldChar w:fldCharType="end"/>
      </w:r>
      <w:r w:rsidR="00A05086">
        <w:t xml:space="preserve">) </w:t>
      </w:r>
      <w:r>
        <w:t>is selected and overlaid on the map. The corresponding legend is shown on selecting an item</w:t>
      </w:r>
      <w:r w:rsidR="000A53ED">
        <w:t xml:space="preserve"> but can be </w:t>
      </w:r>
      <w:r w:rsidR="004A7D04">
        <w:t>closed</w:t>
      </w:r>
      <w:r w:rsidR="000A53ED">
        <w:t xml:space="preserve"> by selecting the cross in the upper right corner of the legend. The legend can be dragged to a different position</w:t>
      </w:r>
      <w:r>
        <w:t>.</w:t>
      </w:r>
      <w:r w:rsidR="000A53ED">
        <w:t xml:space="preserve"> To make a </w:t>
      </w:r>
      <w:r w:rsidR="004A7D04">
        <w:t xml:space="preserve">closed </w:t>
      </w:r>
      <w:r w:rsidR="000A53ED">
        <w:t xml:space="preserve">legend visible: deselect and re-select a </w:t>
      </w:r>
      <w:r w:rsidR="00624B53">
        <w:t>“D</w:t>
      </w:r>
      <w:r w:rsidR="000A53ED">
        <w:t>etails</w:t>
      </w:r>
      <w:r w:rsidR="00624B53">
        <w:t>”</w:t>
      </w:r>
      <w:r w:rsidR="000A53ED">
        <w:t xml:space="preserve"> item.</w:t>
      </w:r>
    </w:p>
    <w:p w14:paraId="71EE886E" w14:textId="77777777" w:rsidR="002E45C6" w:rsidRDefault="002E45C6">
      <w:r>
        <w:br w:type="page"/>
      </w:r>
    </w:p>
    <w:p w14:paraId="53515E84" w14:textId="5FC60E0C" w:rsidR="00CA4785" w:rsidRDefault="004A7D04" w:rsidP="00A05086">
      <w:pPr>
        <w:keepNext/>
        <w:rPr>
          <w:ins w:id="112" w:author="Carolina Hiller" w:date="2016-11-10T09:49:00Z"/>
        </w:rPr>
      </w:pPr>
      <w:r>
        <w:rPr>
          <w:b/>
        </w:rPr>
        <w:lastRenderedPageBreak/>
        <w:t>A</w:t>
      </w:r>
      <w:r w:rsidR="00421F0C">
        <w:rPr>
          <w:b/>
        </w:rPr>
        <w:t>pplying measures to objects</w:t>
      </w:r>
      <w:r>
        <w:rPr>
          <w:b/>
        </w:rPr>
        <w:t xml:space="preserve"> and changing object properties directly</w:t>
      </w:r>
      <w:r w:rsidR="00421F0C" w:rsidRPr="008333D5">
        <w:t xml:space="preserve"> </w:t>
      </w:r>
      <w:ins w:id="113" w:author="Carolina Hiller" w:date="2016-11-10T10:30:00Z">
        <w:r w:rsidR="005E4F0A">
          <w:t>in the Design module</w:t>
        </w:r>
      </w:ins>
    </w:p>
    <w:p w14:paraId="71EE886F" w14:textId="4C15D79F" w:rsidR="00A05086" w:rsidRDefault="002563CE" w:rsidP="00A05086">
      <w:pPr>
        <w:keepNext/>
      </w:pPr>
      <w:r>
        <w:rPr>
          <w:noProof/>
          <w:lang w:val="nl-NL" w:eastAsia="nl-NL"/>
        </w:rPr>
        <mc:AlternateContent>
          <mc:Choice Requires="wpg">
            <w:drawing>
              <wp:anchor distT="0" distB="0" distL="114300" distR="114300" simplePos="0" relativeHeight="251713536" behindDoc="0" locked="0" layoutInCell="1" allowOverlap="1" wp14:anchorId="7CFDD2DD" wp14:editId="75A7BDFD">
                <wp:simplePos x="0" y="0"/>
                <wp:positionH relativeFrom="column">
                  <wp:posOffset>643255</wp:posOffset>
                </wp:positionH>
                <wp:positionV relativeFrom="paragraph">
                  <wp:posOffset>184340</wp:posOffset>
                </wp:positionV>
                <wp:extent cx="4331904" cy="1784391"/>
                <wp:effectExtent l="438150" t="0" r="545465" b="25400"/>
                <wp:wrapNone/>
                <wp:docPr id="7" name="Grupp 7"/>
                <wp:cNvGraphicFramePr/>
                <a:graphic xmlns:a="http://schemas.openxmlformats.org/drawingml/2006/main">
                  <a:graphicData uri="http://schemas.microsoft.com/office/word/2010/wordprocessingGroup">
                    <wpg:wgp>
                      <wpg:cNvGrpSpPr/>
                      <wpg:grpSpPr>
                        <a:xfrm>
                          <a:off x="0" y="0"/>
                          <a:ext cx="4331904" cy="1784391"/>
                          <a:chOff x="0" y="0"/>
                          <a:chExt cx="4331904" cy="1784391"/>
                        </a:xfrm>
                      </wpg:grpSpPr>
                      <wps:wsp>
                        <wps:cNvPr id="310" name="Line Callout 1 310"/>
                        <wps:cNvSpPr/>
                        <wps:spPr>
                          <a:xfrm>
                            <a:off x="0" y="427512"/>
                            <a:ext cx="1257300" cy="276225"/>
                          </a:xfrm>
                          <a:prstGeom prst="borderCallout1">
                            <a:avLst>
                              <a:gd name="adj1" fmla="val 42888"/>
                              <a:gd name="adj2" fmla="val -7575"/>
                              <a:gd name="adj3" fmla="val -6275"/>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71EE8926" w14:textId="77777777" w:rsidR="00421F0C" w:rsidRPr="00D34F04" w:rsidRDefault="00421F0C" w:rsidP="00421F0C">
                              <w:pPr>
                                <w:rPr>
                                  <w:lang w:val="en-US"/>
                                </w:rPr>
                              </w:pPr>
                              <w:r>
                                <w:rPr>
                                  <w:lang w:val="en-US"/>
                                </w:rPr>
                                <w:t>Zoom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Line Callout 1 312"/>
                        <wps:cNvSpPr/>
                        <wps:spPr>
                          <a:xfrm>
                            <a:off x="0" y="783771"/>
                            <a:ext cx="1257300" cy="276225"/>
                          </a:xfrm>
                          <a:prstGeom prst="borderCallout1">
                            <a:avLst>
                              <a:gd name="adj1" fmla="val 46336"/>
                              <a:gd name="adj2" fmla="val -9848"/>
                              <a:gd name="adj3" fmla="val -2826"/>
                              <a:gd name="adj4" fmla="val -35192"/>
                            </a:avLst>
                          </a:prstGeom>
                        </wps:spPr>
                        <wps:style>
                          <a:lnRef idx="2">
                            <a:schemeClr val="accent6"/>
                          </a:lnRef>
                          <a:fillRef idx="1">
                            <a:schemeClr val="lt1"/>
                          </a:fillRef>
                          <a:effectRef idx="0">
                            <a:schemeClr val="accent6"/>
                          </a:effectRef>
                          <a:fontRef idx="minor">
                            <a:schemeClr val="dk1"/>
                          </a:fontRef>
                        </wps:style>
                        <wps:txbx>
                          <w:txbxContent>
                            <w:p w14:paraId="71EE8928" w14:textId="77777777" w:rsidR="00421F0C" w:rsidRPr="00D34F04" w:rsidRDefault="00421F0C" w:rsidP="00421F0C">
                              <w:pPr>
                                <w:rPr>
                                  <w:lang w:val="en-US"/>
                                </w:rPr>
                              </w:pPr>
                              <w:r>
                                <w:rPr>
                                  <w:lang w:val="en-US"/>
                                </w:rPr>
                                <w:t>2</w:t>
                              </w:r>
                              <w:r w:rsidR="00DB7554">
                                <w:rPr>
                                  <w:lang w:val="en-US"/>
                                </w:rPr>
                                <w:t>.</w:t>
                              </w:r>
                              <w:r>
                                <w:rPr>
                                  <w:lang w:val="en-US"/>
                                </w:rPr>
                                <w:t xml:space="preserve"> Select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Line Callout 1 313"/>
                        <wps:cNvSpPr/>
                        <wps:spPr>
                          <a:xfrm>
                            <a:off x="0" y="1128156"/>
                            <a:ext cx="1257300" cy="276225"/>
                          </a:xfrm>
                          <a:prstGeom prst="borderCallout1">
                            <a:avLst>
                              <a:gd name="adj1" fmla="val 42888"/>
                              <a:gd name="adj2" fmla="val -9091"/>
                              <a:gd name="adj3" fmla="val -9723"/>
                              <a:gd name="adj4" fmla="val -34434"/>
                            </a:avLst>
                          </a:prstGeom>
                        </wps:spPr>
                        <wps:style>
                          <a:lnRef idx="2">
                            <a:schemeClr val="accent6"/>
                          </a:lnRef>
                          <a:fillRef idx="1">
                            <a:schemeClr val="lt1"/>
                          </a:fillRef>
                          <a:effectRef idx="0">
                            <a:schemeClr val="accent6"/>
                          </a:effectRef>
                          <a:fontRef idx="minor">
                            <a:schemeClr val="dk1"/>
                          </a:fontRef>
                        </wps:style>
                        <wps:txbx>
                          <w:txbxContent>
                            <w:p w14:paraId="71EE8929" w14:textId="77777777" w:rsidR="00421F0C" w:rsidRPr="00D34F04" w:rsidRDefault="00421F0C" w:rsidP="00421F0C">
                              <w:pPr>
                                <w:rPr>
                                  <w:lang w:val="en-US"/>
                                </w:rPr>
                              </w:pPr>
                              <w:r>
                                <w:rPr>
                                  <w:lang w:val="en-US"/>
                                </w:rPr>
                                <w:t>4</w:t>
                              </w:r>
                              <w:r w:rsidR="00DB7554">
                                <w:rPr>
                                  <w:lang w:val="en-US"/>
                                </w:rPr>
                                <w:t>.</w:t>
                              </w:r>
                              <w:r>
                                <w:rPr>
                                  <w:lang w:val="en-US"/>
                                </w:rPr>
                                <w:t xml:space="preserve"> Select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Line Callout 1 311"/>
                        <wps:cNvSpPr/>
                        <wps:spPr>
                          <a:xfrm>
                            <a:off x="11875" y="1508166"/>
                            <a:ext cx="1238250" cy="276225"/>
                          </a:xfrm>
                          <a:prstGeom prst="borderCallout1">
                            <a:avLst>
                              <a:gd name="adj1" fmla="val 49784"/>
                              <a:gd name="adj2" fmla="val -9102"/>
                              <a:gd name="adj3" fmla="val 79932"/>
                              <a:gd name="adj4" fmla="val -36998"/>
                            </a:avLst>
                          </a:prstGeom>
                        </wps:spPr>
                        <wps:style>
                          <a:lnRef idx="2">
                            <a:schemeClr val="accent6"/>
                          </a:lnRef>
                          <a:fillRef idx="1">
                            <a:schemeClr val="lt1"/>
                          </a:fillRef>
                          <a:effectRef idx="0">
                            <a:schemeClr val="accent6"/>
                          </a:effectRef>
                          <a:fontRef idx="minor">
                            <a:schemeClr val="dk1"/>
                          </a:fontRef>
                        </wps:style>
                        <wps:txbx>
                          <w:txbxContent>
                            <w:p w14:paraId="71EE8927" w14:textId="77777777" w:rsidR="00421F0C" w:rsidRPr="00D34F04" w:rsidRDefault="00421F0C" w:rsidP="00421F0C">
                              <w:pPr>
                                <w:rPr>
                                  <w:lang w:val="en-US"/>
                                </w:rPr>
                              </w:pPr>
                              <w:r>
                                <w:rPr>
                                  <w:lang w:val="en-US"/>
                                </w:rPr>
                                <w:t>Show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Line Callout 1 308"/>
                        <wps:cNvSpPr/>
                        <wps:spPr>
                          <a:xfrm>
                            <a:off x="2707574" y="403761"/>
                            <a:ext cx="1624330" cy="276225"/>
                          </a:xfrm>
                          <a:prstGeom prst="borderCallout1">
                            <a:avLst>
                              <a:gd name="adj1" fmla="val 49784"/>
                              <a:gd name="adj2" fmla="val 108334"/>
                              <a:gd name="adj3" fmla="val -26965"/>
                              <a:gd name="adj4" fmla="val 129552"/>
                            </a:avLst>
                          </a:prstGeom>
                        </wps:spPr>
                        <wps:style>
                          <a:lnRef idx="2">
                            <a:schemeClr val="accent6"/>
                          </a:lnRef>
                          <a:fillRef idx="1">
                            <a:schemeClr val="lt1"/>
                          </a:fillRef>
                          <a:effectRef idx="0">
                            <a:schemeClr val="accent6"/>
                          </a:effectRef>
                          <a:fontRef idx="minor">
                            <a:schemeClr val="dk1"/>
                          </a:fontRef>
                        </wps:style>
                        <wps:txbx>
                          <w:txbxContent>
                            <w:p w14:paraId="71EE8924" w14:textId="77777777"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Line Callout 1 306"/>
                        <wps:cNvSpPr/>
                        <wps:spPr>
                          <a:xfrm>
                            <a:off x="2707574" y="748146"/>
                            <a:ext cx="1624330" cy="276225"/>
                          </a:xfrm>
                          <a:prstGeom prst="borderCallout1">
                            <a:avLst>
                              <a:gd name="adj1" fmla="val 49784"/>
                              <a:gd name="adj2" fmla="val 108334"/>
                              <a:gd name="adj3" fmla="val -82137"/>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71EE8923" w14:textId="77777777" w:rsidR="00421F0C" w:rsidRPr="00D34F04" w:rsidRDefault="00421F0C" w:rsidP="00421F0C">
                              <w:pPr>
                                <w:rPr>
                                  <w:lang w:val="en-US"/>
                                </w:rPr>
                              </w:pPr>
                              <w:r>
                                <w:rPr>
                                  <w:lang w:val="en-US"/>
                                </w:rPr>
                                <w:t>Select 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Line Callout 1 305"/>
                        <wps:cNvSpPr/>
                        <wps:spPr>
                          <a:xfrm>
                            <a:off x="2707574" y="1116281"/>
                            <a:ext cx="1624330" cy="276225"/>
                          </a:xfrm>
                          <a:prstGeom prst="borderCallout1">
                            <a:avLst>
                              <a:gd name="adj1" fmla="val 49784"/>
                              <a:gd name="adj2" fmla="val 108334"/>
                              <a:gd name="adj3" fmla="val -137309"/>
                              <a:gd name="adj4" fmla="val 130193"/>
                            </a:avLst>
                          </a:prstGeom>
                        </wps:spPr>
                        <wps:style>
                          <a:lnRef idx="2">
                            <a:schemeClr val="accent6"/>
                          </a:lnRef>
                          <a:fillRef idx="1">
                            <a:schemeClr val="lt1"/>
                          </a:fillRef>
                          <a:effectRef idx="0">
                            <a:schemeClr val="accent6"/>
                          </a:effectRef>
                          <a:fontRef idx="minor">
                            <a:schemeClr val="dk1"/>
                          </a:fontRef>
                        </wps:style>
                        <wps:txbx>
                          <w:txbxContent>
                            <w:p w14:paraId="71EE8922" w14:textId="77777777" w:rsidR="00421F0C" w:rsidRPr="00D34F04" w:rsidRDefault="00421F0C" w:rsidP="00421F0C">
                              <w:pPr>
                                <w:rPr>
                                  <w:lang w:val="en-US"/>
                                </w:rPr>
                              </w:pPr>
                              <w:r>
                                <w:rPr>
                                  <w:lang w:val="en-US"/>
                                </w:rPr>
                                <w:t>Select detail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Line Callout 1 304"/>
                        <wps:cNvSpPr/>
                        <wps:spPr>
                          <a:xfrm>
                            <a:off x="2707574" y="1448790"/>
                            <a:ext cx="1624330" cy="276225"/>
                          </a:xfrm>
                          <a:prstGeom prst="borderCallout1">
                            <a:avLst>
                              <a:gd name="adj1" fmla="val 49784"/>
                              <a:gd name="adj2" fmla="val 108334"/>
                              <a:gd name="adj3" fmla="val -195930"/>
                              <a:gd name="adj4" fmla="val 132116"/>
                            </a:avLst>
                          </a:prstGeom>
                        </wps:spPr>
                        <wps:style>
                          <a:lnRef idx="2">
                            <a:schemeClr val="accent6"/>
                          </a:lnRef>
                          <a:fillRef idx="1">
                            <a:schemeClr val="lt1"/>
                          </a:fillRef>
                          <a:effectRef idx="0">
                            <a:schemeClr val="accent6"/>
                          </a:effectRef>
                          <a:fontRef idx="minor">
                            <a:schemeClr val="dk1"/>
                          </a:fontRef>
                        </wps:style>
                        <wps:txbx>
                          <w:txbxContent>
                            <w:p w14:paraId="71EE8921" w14:textId="77777777"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Line Callout 1 309"/>
                        <wps:cNvSpPr/>
                        <wps:spPr>
                          <a:xfrm>
                            <a:off x="1318161" y="0"/>
                            <a:ext cx="1800225" cy="276225"/>
                          </a:xfrm>
                          <a:prstGeom prst="borderCallout1">
                            <a:avLst>
                              <a:gd name="adj1" fmla="val 56681"/>
                              <a:gd name="adj2" fmla="val -8333"/>
                              <a:gd name="adj3" fmla="val 104069"/>
                              <a:gd name="adj4" fmla="val -54431"/>
                            </a:avLst>
                          </a:prstGeom>
                        </wps:spPr>
                        <wps:style>
                          <a:lnRef idx="2">
                            <a:schemeClr val="accent6"/>
                          </a:lnRef>
                          <a:fillRef idx="1">
                            <a:schemeClr val="lt1"/>
                          </a:fillRef>
                          <a:effectRef idx="0">
                            <a:schemeClr val="accent6"/>
                          </a:effectRef>
                          <a:fontRef idx="minor">
                            <a:schemeClr val="dk1"/>
                          </a:fontRef>
                        </wps:style>
                        <wps:txbx>
                          <w:txbxContent>
                            <w:p w14:paraId="71EE8925" w14:textId="09FA3A50" w:rsidR="00421F0C" w:rsidRPr="00D34F04" w:rsidRDefault="00421F0C" w:rsidP="00421F0C">
                              <w:pPr>
                                <w:jc w:val="center"/>
                                <w:rPr>
                                  <w:lang w:val="en-US"/>
                                </w:rPr>
                              </w:pPr>
                              <w:r>
                                <w:rPr>
                                  <w:lang w:val="en-US"/>
                                </w:rPr>
                                <w:t xml:space="preserve">Current </w:t>
                              </w:r>
                              <w:ins w:id="114" w:author="Carolina Hiller" w:date="2016-11-10T11:45:00Z">
                                <w:r w:rsidR="00F334DB">
                                  <w:rPr>
                                    <w:lang w:val="en-US"/>
                                  </w:rPr>
                                  <w:t>case</w:t>
                                </w:r>
                              </w:ins>
                              <w:r>
                                <w:rPr>
                                  <w:lang w:val="en-US"/>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Line Callout 1 303"/>
                        <wps:cNvSpPr/>
                        <wps:spPr>
                          <a:xfrm>
                            <a:off x="1662545" y="712520"/>
                            <a:ext cx="687705" cy="276225"/>
                          </a:xfrm>
                          <a:prstGeom prst="borderCallout1">
                            <a:avLst>
                              <a:gd name="adj1" fmla="val 123936"/>
                              <a:gd name="adj2" fmla="val 50894"/>
                              <a:gd name="adj3" fmla="val 182249"/>
                              <a:gd name="adj4" fmla="val 60410"/>
                            </a:avLst>
                          </a:prstGeom>
                        </wps:spPr>
                        <wps:style>
                          <a:lnRef idx="2">
                            <a:schemeClr val="accent6"/>
                          </a:lnRef>
                          <a:fillRef idx="1">
                            <a:schemeClr val="lt1"/>
                          </a:fillRef>
                          <a:effectRef idx="0">
                            <a:schemeClr val="accent6"/>
                          </a:effectRef>
                          <a:fontRef idx="minor">
                            <a:schemeClr val="dk1"/>
                          </a:fontRef>
                        </wps:style>
                        <wps:txbx>
                          <w:txbxContent>
                            <w:p w14:paraId="71EE8920" w14:textId="77777777"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 7" o:spid="_x0000_s1042" style="position:absolute;margin-left:50.65pt;margin-top:14.5pt;width:341.1pt;height:140.5pt;z-index:251713536;mso-position-horizontal-relative:text;mso-position-vertical-relative:text" coordsize="43319,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">
                <v:shape id="Line Callout 1 310" o:spid="_x0000_s1043" type="#_x0000_t47" style="position:absolute;top:4275;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MsMEA&#10;AADcAAAADwAAAGRycy9kb3ducmV2LnhtbERP3WrCMBS+H/gO4Qi7GZpaV5VqFBkIG7vx7wEOzbEp&#10;NicliVrffrkQdvnx/a82vW3FnXxoHCuYjDMQxJXTDdcKzqfdaAEiRGSNrWNS8KQAm/XgbYWldg8+&#10;0P0Ya5FCOJSowMTYlVKGypDFMHYdceIuzluMCfpaao+PFG5bmWfZTFpsODUY7OjLUHU93qyCYv9z&#10;yT8kmdtv3316MysO+bxQ6n3Yb5cgIvXxX/xyf2sF00man86kI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AzLDBAAAA3AAAAA8AAAAAAAAAAAAAAAAAmAIAAGRycy9kb3du&#10;cmV2LnhtbFBLBQYAAAAABAAEAPUAAACGAwAAAAA=&#10;" adj="-7601,-1355,-1636,9264" fillcolor="white [3201]" strokecolor="#f79646 [3209]" strokeweight="2pt">
                  <v:textbox>
                    <w:txbxContent>
                      <w:p w14:paraId="71EE8926" w14:textId="77777777" w:rsidR="00421F0C" w:rsidRPr="00D34F04" w:rsidRDefault="00421F0C" w:rsidP="00421F0C">
                        <w:pPr>
                          <w:rPr>
                            <w:lang w:val="en-US"/>
                          </w:rPr>
                        </w:pPr>
                        <w:r>
                          <w:rPr>
                            <w:lang w:val="en-US"/>
                          </w:rPr>
                          <w:t>Zoom control</w:t>
                        </w:r>
                      </w:p>
                    </w:txbxContent>
                  </v:textbox>
                </v:shape>
                <v:shape id="Line Callout 1 312" o:spid="_x0000_s1044" type="#_x0000_t47" style="position:absolute;top:7837;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qP8MA&#10;AADcAAAADwAAAGRycy9kb3ducmV2LnhtbESPQWsCMRSE7wX/Q3iCt5roQmlXo8iC0J6s1ou3x+a5&#10;u7p5WZKo6783gtDjMDPfMPNlb1txJR8axxomYwWCuHSm4UrD/m/9/gkiRGSDrWPScKcAy8XgbY65&#10;cTfe0nUXK5EgHHLUUMfY5VKGsiaLYew64uQdnbcYk/SVNB5vCW5bOVXqQ1psOC3U2FFRU3neXawG&#10;X+zbU7P9zb68KjaXn0NWHlSm9WjYr2YgIvXxP/xqfxsN2WQKzzPp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HqP8MAAADcAAAADwAAAAAAAAAAAAAAAACYAgAAZHJzL2Rv&#10;d25yZXYueG1sUEsFBgAAAAAEAAQA9QAAAIgDAAAAAA==&#10;" adj="-7601,-610,-2127,10009" fillcolor="white [3201]" strokecolor="#f79646 [3209]" strokeweight="2pt">
                  <v:textbox>
                    <w:txbxContent>
                      <w:p w14:paraId="71EE8928" w14:textId="77777777" w:rsidR="00421F0C" w:rsidRPr="00D34F04" w:rsidRDefault="00421F0C" w:rsidP="00421F0C">
                        <w:pPr>
                          <w:rPr>
                            <w:lang w:val="en-US"/>
                          </w:rPr>
                        </w:pPr>
                        <w:r>
                          <w:rPr>
                            <w:lang w:val="en-US"/>
                          </w:rPr>
                          <w:t>2</w:t>
                        </w:r>
                        <w:r w:rsidR="00DB7554">
                          <w:rPr>
                            <w:lang w:val="en-US"/>
                          </w:rPr>
                          <w:t>.</w:t>
                        </w:r>
                        <w:r>
                          <w:rPr>
                            <w:lang w:val="en-US"/>
                          </w:rPr>
                          <w:t xml:space="preserve"> Select objects</w:t>
                        </w:r>
                      </w:p>
                    </w:txbxContent>
                  </v:textbox>
                </v:shape>
                <v:shape id="Line Callout 1 313" o:spid="_x0000_s1045" type="#_x0000_t47" style="position:absolute;top:11281;width:1257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KJsEA&#10;AADcAAAADwAAAGRycy9kb3ducmV2LnhtbESP3YrCMBSE7xd8h3AE79bUv2WpRlFBEPTGnwc4NMe2&#10;2pzUJGp9eyMIXg4z8w0zmTWmEndyvrSsoNdNQBBnVpecKzgeVr//IHxA1lhZJgVP8jCbtn4mmGr7&#10;4B3d9yEXEcI+RQVFCHUqpc8KMui7tiaO3sk6gyFKl0vt8BHhppL9JPmTBkuOCwXWtCwou+xvRoH3&#10;55FxRzNcbtY6LA4ZNdftTalOu5mPQQRqwjf8aa+1gkFvAO8z8Qj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iCibBAAAA3AAAAA8AAAAAAAAAAAAAAAAAmAIAAGRycy9kb3du&#10;cmV2LnhtbFBLBQYAAAAABAAEAPUAAACGAwAAAAA=&#10;" adj="-7438,-2100,-1964,9264" fillcolor="white [3201]" strokecolor="#f79646 [3209]" strokeweight="2pt">
                  <v:textbox>
                    <w:txbxContent>
                      <w:p w14:paraId="71EE8929" w14:textId="77777777" w:rsidR="00421F0C" w:rsidRPr="00D34F04" w:rsidRDefault="00421F0C" w:rsidP="00421F0C">
                        <w:pPr>
                          <w:rPr>
                            <w:lang w:val="en-US"/>
                          </w:rPr>
                        </w:pPr>
                        <w:r>
                          <w:rPr>
                            <w:lang w:val="en-US"/>
                          </w:rPr>
                          <w:t>4</w:t>
                        </w:r>
                        <w:r w:rsidR="00DB7554">
                          <w:rPr>
                            <w:lang w:val="en-US"/>
                          </w:rPr>
                          <w:t>.</w:t>
                        </w:r>
                        <w:r>
                          <w:rPr>
                            <w:lang w:val="en-US"/>
                          </w:rPr>
                          <w:t xml:space="preserve"> Select measures</w:t>
                        </w:r>
                      </w:p>
                    </w:txbxContent>
                  </v:textbox>
                </v:shape>
                <v:shape id="Line Callout 1 311" o:spid="_x0000_s1046" type="#_x0000_t47" style="position:absolute;left:118;top:15081;width:1238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oYKsYA&#10;AADcAAAADwAAAGRycy9kb3ducmV2LnhtbESP3WrCQBSE7wu+w3IKvaubWJEa3YQgFkqLQv27PmSP&#10;SWj2bMxuNfbpXaHQy2FmvmHmWW8acabO1ZYVxMMIBHFhdc2lgt327fkVhPPIGhvLpOBKDrJ08DDH&#10;RNsLf9F540sRIOwSVFB53yZSuqIig25oW+LgHW1n0AfZlVJ3eAlw08hRFE2kwZrDQoUtLSoqvjc/&#10;RkG7j8xh0qzzz9/dePkxWk3z00or9fTY5zMQnnr/H/5rv2sFL3EM9zPhCM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oYKsYAAADcAAAADwAAAAAAAAAAAAAAAACYAgAAZHJz&#10;L2Rvd25yZXYueG1sUEsFBgAAAAAEAAQA9QAAAIsDAAAAAA==&#10;" adj="-7992,17265,-1966,10753" fillcolor="white [3201]" strokecolor="#f79646 [3209]" strokeweight="2pt">
                  <v:textbox>
                    <w:txbxContent>
                      <w:p w14:paraId="71EE8927" w14:textId="77777777" w:rsidR="00421F0C" w:rsidRPr="00D34F04" w:rsidRDefault="00421F0C" w:rsidP="00421F0C">
                        <w:pPr>
                          <w:rPr>
                            <w:lang w:val="en-US"/>
                          </w:rPr>
                        </w:pPr>
                        <w:r>
                          <w:rPr>
                            <w:lang w:val="en-US"/>
                          </w:rPr>
                          <w:t>Show help</w:t>
                        </w:r>
                      </w:p>
                    </w:txbxContent>
                  </v:textbox>
                  <o:callout v:ext="edit" minusy="t"/>
                </v:shape>
                <v:shape id="Line Callout 1 308" o:spid="_x0000_s1047" type="#_x0000_t47" style="position:absolute;left:27075;top:4037;width:1624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au68MA&#10;AADcAAAADwAAAGRycy9kb3ducmV2LnhtbERPy2rCQBTdF/oPwy24ayZ9GErMKCoUxI01FiS7S+Y2&#10;CWbupJkxSf/eWRRcHs47W02mFQP1rrGs4CWKQRCXVjdcKfg+fT5/gHAeWWNrmRT8kYPV8vEhw1Tb&#10;kY805L4SIYRdigpq77tUSlfWZNBFtiMO3I/tDfoA+0rqHscQblr5GseJNNhwaKixo21N5SW/GgWH&#10;pGvf/f68mW/HS25/y3nxZQqlZk/TegHC0+Tv4n/3Tit4i8PacCYcAb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au68MAAADcAAAADwAAAAAAAAAAAAAAAACYAgAAZHJzL2Rv&#10;d25yZXYueG1sUEsFBgAAAAAEAAQA9QAAAIgDAAAAAA==&#10;" adj="27983,-5824,23400,10753" fillcolor="white [3201]" strokecolor="#f79646 [3209]" strokeweight="2pt">
                  <v:textbox>
                    <w:txbxContent>
                      <w:p w14:paraId="71EE8924" w14:textId="77777777" w:rsidR="00421F0C" w:rsidRPr="00D34F04" w:rsidRDefault="00421F0C" w:rsidP="00421F0C">
                        <w:pPr>
                          <w:rPr>
                            <w:lang w:val="en-US"/>
                          </w:rPr>
                        </w:pPr>
                        <w:r>
                          <w:rPr>
                            <w:lang w:val="en-US"/>
                          </w:rPr>
                          <w:t>1</w:t>
                        </w:r>
                        <w:r w:rsidR="00DB7554">
                          <w:rPr>
                            <w:lang w:val="en-US"/>
                          </w:rPr>
                          <w:t>.</w:t>
                        </w:r>
                        <w:r>
                          <w:rPr>
                            <w:lang w:val="en-US"/>
                          </w:rPr>
                          <w:t xml:space="preserve"> Base map/basic layers</w:t>
                        </w:r>
                      </w:p>
                    </w:txbxContent>
                  </v:textbox>
                  <o:callout v:ext="edit" minusx="t"/>
                </v:shape>
                <v:shape id="Line Callout 1 306" o:spid="_x0000_s1048" type="#_x0000_t47" style="position:absolute;left:27075;top:7481;width:1624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MQA&#10;AADcAAAADwAAAGRycy9kb3ducmV2LnhtbESPT2sCMRTE7wW/Q3hCbzXrLohdjWJLCz0J/oFen8kz&#10;u7h5WTapbv30RhA8DjPzG2a+7F0jztSF2rOC8SgDQay9qdkq2O++36YgQkQ22HgmBf8UYLkYvMyx&#10;NP7CGzpvoxUJwqFEBVWMbSll0BU5DCPfEifv6DuHMcnOStPhJcFdI/Msm0iHNaeFClv6rEiftn9O&#10;QT6+Fgd7+r1u9Icucpnv39f2S6nXYb+agYjUx2f40f4xCopsA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v7xDEAAAA3AAAAA8AAAAAAAAAAAAAAAAAmAIAAGRycy9k&#10;b3ducmV2LnhtbFBLBQYAAAAABAAEAPUAAACJAwAAAAA=&#10;" adj="28122,-17742,23400,10753" fillcolor="white [3201]" strokecolor="#f79646 [3209]" strokeweight="2pt">
                  <v:textbox>
                    <w:txbxContent>
                      <w:p w14:paraId="71EE8923" w14:textId="77777777" w:rsidR="00421F0C" w:rsidRPr="00D34F04" w:rsidRDefault="00421F0C" w:rsidP="00421F0C">
                        <w:pPr>
                          <w:rPr>
                            <w:lang w:val="en-US"/>
                          </w:rPr>
                        </w:pPr>
                        <w:r>
                          <w:rPr>
                            <w:lang w:val="en-US"/>
                          </w:rPr>
                          <w:t>Select domains</w:t>
                        </w:r>
                      </w:p>
                    </w:txbxContent>
                  </v:textbox>
                  <o:callout v:ext="edit" minusx="t"/>
                </v:shape>
                <v:shape id="Line Callout 1 305" o:spid="_x0000_s1049" type="#_x0000_t47" style="position:absolute;left:27075;top:11162;width:1624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uuSccA&#10;AADcAAAADwAAAGRycy9kb3ducmV2LnhtbESPQWvCQBSE74L/YXlCb7qxVVOjq0hLi4KXahWPj+wz&#10;iWbfptlV0/76bqHgcZiZb5jpvDGluFLtCssK+r0IBHFqdcGZgs/tW/cZhPPIGkvLpOCbHMxn7dYU&#10;E21v/EHXjc9EgLBLUEHufZVI6dKcDLqerYiDd7S1QR9knUld4y3ATSkfo2gkDRYcFnKs6CWn9Ly5&#10;GAW7H3qNx18nvz9c4jUuBnKwej8q9dBpFhMQnhp/D/+3l1rBUzSEvzPh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brknHAAAA3AAAAA8AAAAAAAAAAAAAAAAAmAIAAGRy&#10;cy9kb3ducmV2LnhtbFBLBQYAAAAABAAEAPUAAACMAwAAAAA=&#10;" adj="28122,-29659,23400,10753" fillcolor="white [3201]" strokecolor="#f79646 [3209]" strokeweight="2pt">
                  <v:textbox>
                    <w:txbxContent>
                      <w:p w14:paraId="71EE8922" w14:textId="77777777" w:rsidR="00421F0C" w:rsidRPr="00D34F04" w:rsidRDefault="00421F0C" w:rsidP="00421F0C">
                        <w:pPr>
                          <w:rPr>
                            <w:lang w:val="en-US"/>
                          </w:rPr>
                        </w:pPr>
                        <w:r>
                          <w:rPr>
                            <w:lang w:val="en-US"/>
                          </w:rPr>
                          <w:t>Select detail layers</w:t>
                        </w:r>
                      </w:p>
                    </w:txbxContent>
                  </v:textbox>
                  <o:callout v:ext="edit" minusx="t"/>
                </v:shape>
                <v:shape id="Line Callout 1 304" o:spid="_x0000_s1050" type="#_x0000_t47" style="position:absolute;left:27075;top:14487;width:1624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q08UA&#10;AADcAAAADwAAAGRycy9kb3ducmV2LnhtbESPUWvCQBCE3wv9D8cW+lYvWpEaPaWVFqTUgtEfsOTW&#10;JJjbi7k1Jv++Vyj0cZiZb5jlune16qgNlWcD41ECijj3tuLCwPHw8fQCKgiyxdozGRgowHp1f7fE&#10;1Pob76nLpFARwiFFA6VIk2od8pIchpFviKN38q1DibIttG3xFuGu1pMkmWmHFceFEhvalJSfs6sz&#10;0FmUYX4a3t/c5/VLvnezzTG7GPP40L8uQAn18h/+a2+tgedkCr9n4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irTxQAAANwAAAAPAAAAAAAAAAAAAAAAAJgCAABkcnMv&#10;ZG93bnJldi54bWxQSwUGAAAAAAQABAD1AAAAigMAAAAA&#10;" adj="28537,-42321,23400,10753" fillcolor="white [3201]" strokecolor="#f79646 [3209]" strokeweight="2pt">
                  <v:textbox>
                    <w:txbxContent>
                      <w:p w14:paraId="71EE8921" w14:textId="77777777" w:rsidR="00421F0C" w:rsidRPr="00D34F04" w:rsidRDefault="00421F0C" w:rsidP="00421F0C">
                        <w:pPr>
                          <w:rPr>
                            <w:lang w:val="en-US"/>
                          </w:rPr>
                        </w:pPr>
                        <w:r>
                          <w:rPr>
                            <w:lang w:val="en-US"/>
                          </w:rPr>
                          <w:t>5</w:t>
                        </w:r>
                        <w:r w:rsidR="00DB7554">
                          <w:rPr>
                            <w:lang w:val="en-US"/>
                          </w:rPr>
                          <w:t>.</w:t>
                        </w:r>
                        <w:r>
                          <w:rPr>
                            <w:lang w:val="en-US"/>
                          </w:rPr>
                          <w:t xml:space="preserve"> </w:t>
                        </w:r>
                        <w:r w:rsidR="004A7D04">
                          <w:rPr>
                            <w:lang w:val="en-US"/>
                          </w:rPr>
                          <w:t>M</w:t>
                        </w:r>
                        <w:r>
                          <w:rPr>
                            <w:lang w:val="en-US"/>
                          </w:rPr>
                          <w:t>easures</w:t>
                        </w:r>
                        <w:r w:rsidR="004A7D04">
                          <w:rPr>
                            <w:lang w:val="en-US"/>
                          </w:rPr>
                          <w:t xml:space="preserve"> history</w:t>
                        </w:r>
                      </w:p>
                    </w:txbxContent>
                  </v:textbox>
                  <o:callout v:ext="edit" minusx="t"/>
                </v:shape>
                <v:shape id="Line Callout 1 309" o:spid="_x0000_s1051" type="#_x0000_t47" style="position:absolute;left:13181;width:1800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nQtMYA&#10;AADcAAAADwAAAGRycy9kb3ducmV2LnhtbESPQWsCMRSE7wX/Q3gFbzWrwtpujSIF0YuHtT3Y2+vm&#10;dbN087JNoq7+eiMUehxm5htmvuxtK07kQ+NYwXiUgSCunG64VvDxvn56BhEissbWMSm4UIDlYvAw&#10;x0K7M5d02sdaJAiHAhWYGLtCylAZshhGriNO3rfzFmOSvpba4znBbSsnWZZLiw2nBYMdvRmqfvZH&#10;q+B6+TrsqnJT/q7rfHb49G1udmOlho/96hVEpD7+h//aW61gmr3A/Uw6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nQtMYAAADcAAAADwAAAAAAAAAAAAAAAACYAgAAZHJz&#10;L2Rvd25yZXYueG1sUEsFBgAAAAAEAAQA9QAAAIsDAAAAAA==&#10;" adj="-11757,22479,,12243" fillcolor="white [3201]" strokecolor="#f79646 [3209]" strokeweight="2pt">
                  <v:textbox>
                    <w:txbxContent>
                      <w:p w14:paraId="71EE8925" w14:textId="09FA3A50" w:rsidR="00421F0C" w:rsidRPr="00D34F04" w:rsidRDefault="00421F0C" w:rsidP="00421F0C">
                        <w:pPr>
                          <w:jc w:val="center"/>
                          <w:rPr>
                            <w:lang w:val="en-US"/>
                          </w:rPr>
                        </w:pPr>
                        <w:r>
                          <w:rPr>
                            <w:lang w:val="en-US"/>
                          </w:rPr>
                          <w:t xml:space="preserve">Current </w:t>
                        </w:r>
                        <w:ins w:id="75" w:author="Carolina Hiller" w:date="2016-11-10T11:45:00Z">
                          <w:r w:rsidR="00F334DB">
                            <w:rPr>
                              <w:lang w:val="en-US"/>
                            </w:rPr>
                            <w:t>case</w:t>
                          </w:r>
                        </w:ins>
                        <w:r>
                          <w:rPr>
                            <w:lang w:val="en-US"/>
                          </w:rPr>
                          <w:t>/alternative</w:t>
                        </w:r>
                      </w:p>
                    </w:txbxContent>
                  </v:textbox>
                  <o:callout v:ext="edit" minusy="t"/>
                </v:shape>
                <v:shape id="Line Callout 1 303" o:spid="_x0000_s1052" type="#_x0000_t47" style="position:absolute;left:16625;top:7125;width:687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Ar8QA&#10;AADcAAAADwAAAGRycy9kb3ducmV2LnhtbESPQWvCQBSE7wX/w/KE3urGWopG15CWCvZSMOr9kX1u&#10;gtm3aXaN0V/fLRR6HGbmG2aVDbYRPXW+dqxgOklAEJdO12wUHPabpzkIH5A1No5JwY08ZOvRwwpT&#10;7a68o74IRkQI+xQVVCG0qZS+rMiin7iWOHon11kMUXZG6g6vEW4b+Zwkr9JizXGhwpbeKyrPxcUq&#10;OBJxe3szH5fP72l/X9zz4uXLKPU4HvIliEBD+A//tbdawSyZwe+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GwK/EAAAA3AAAAA8AAAAAAAAAAAAAAAAAmAIAAGRycy9k&#10;b3ducmV2LnhtbFBLBQYAAAAABAAEAPUAAACJAwAAAAA=&#10;" adj="13049,39366,10993,26770" fillcolor="white [3201]" strokecolor="#f79646 [3209]" strokeweight="2pt">
                  <v:textbox>
                    <w:txbxContent>
                      <w:p w14:paraId="71EE8920" w14:textId="77777777" w:rsidR="00421F0C" w:rsidRPr="00D34F04" w:rsidRDefault="00421F0C" w:rsidP="00421F0C">
                        <w:pPr>
                          <w:jc w:val="center"/>
                          <w:rPr>
                            <w:lang w:val="en-US"/>
                          </w:rPr>
                        </w:pPr>
                        <w:r>
                          <w:rPr>
                            <w:lang w:val="en-US"/>
                          </w:rPr>
                          <w:t>3</w:t>
                        </w:r>
                        <w:r w:rsidR="00DB7554">
                          <w:rPr>
                            <w:lang w:val="en-US"/>
                          </w:rPr>
                          <w:t>.</w:t>
                        </w:r>
                        <w:r>
                          <w:rPr>
                            <w:lang w:val="en-US"/>
                          </w:rPr>
                          <w:t xml:space="preserve"> Map</w:t>
                        </w:r>
                      </w:p>
                    </w:txbxContent>
                  </v:textbox>
                  <o:callout v:ext="edit" minusx="t" minusy="t"/>
                </v:shape>
              </v:group>
            </w:pict>
          </mc:Fallback>
        </mc:AlternateContent>
      </w:r>
      <w:r w:rsidR="00421F0C" w:rsidRPr="008333D5">
        <w:rPr>
          <w:noProof/>
          <w:lang w:val="nl-NL" w:eastAsia="nl-NL"/>
        </w:rPr>
        <w:drawing>
          <wp:inline distT="0" distB="0" distL="0" distR="0" wp14:anchorId="71EE88E5" wp14:editId="71EE88E6">
            <wp:extent cx="5760720" cy="2082106"/>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082106"/>
                    </a:xfrm>
                    <a:prstGeom prst="rect">
                      <a:avLst/>
                    </a:prstGeom>
                  </pic:spPr>
                </pic:pic>
              </a:graphicData>
            </a:graphic>
          </wp:inline>
        </w:drawing>
      </w:r>
    </w:p>
    <w:p w14:paraId="71EE8870" w14:textId="77777777" w:rsidR="00421F0C" w:rsidRDefault="00A05086" w:rsidP="00A05086">
      <w:pPr>
        <w:pStyle w:val="Caption"/>
      </w:pPr>
      <w:bookmarkStart w:id="115" w:name="_Ref465949475"/>
      <w:r>
        <w:t xml:space="preserve">Figure </w:t>
      </w:r>
      <w:r>
        <w:fldChar w:fldCharType="begin"/>
      </w:r>
      <w:r>
        <w:instrText xml:space="preserve"> SEQ Figure \* ARABIC </w:instrText>
      </w:r>
      <w:r>
        <w:fldChar w:fldCharType="separate"/>
      </w:r>
      <w:r w:rsidR="00D22375">
        <w:rPr>
          <w:noProof/>
        </w:rPr>
        <w:t>10</w:t>
      </w:r>
      <w:r>
        <w:fldChar w:fldCharType="end"/>
      </w:r>
      <w:bookmarkEnd w:id="115"/>
      <w:r w:rsidR="00FE0E0C">
        <w:t>, Parts of the web application to change data that the “details” are based on.</w:t>
      </w:r>
    </w:p>
    <w:p w14:paraId="71EE8871" w14:textId="77777777" w:rsidR="004A1286" w:rsidRDefault="004A1286">
      <w:pPr>
        <w:rPr>
          <w:b/>
        </w:rPr>
      </w:pPr>
    </w:p>
    <w:p w14:paraId="71EE8872" w14:textId="77777777" w:rsidR="00624B53" w:rsidRPr="00421F0C" w:rsidRDefault="006B3BED" w:rsidP="002D7A96">
      <w:pPr>
        <w:rPr>
          <w:b/>
        </w:rPr>
      </w:pPr>
      <w:r w:rsidRPr="005E4F0A">
        <w:rPr>
          <w:i/>
          <w:noProof/>
          <w:lang w:val="nl-NL" w:eastAsia="nl-NL"/>
        </w:rPr>
        <w:drawing>
          <wp:anchor distT="0" distB="0" distL="114300" distR="114300" simplePos="0" relativeHeight="251696128" behindDoc="0" locked="0" layoutInCell="1" allowOverlap="1" wp14:anchorId="71EE88E7" wp14:editId="71EE88E8">
            <wp:simplePos x="0" y="0"/>
            <wp:positionH relativeFrom="column">
              <wp:posOffset>2905125</wp:posOffset>
            </wp:positionH>
            <wp:positionV relativeFrom="paragraph">
              <wp:posOffset>-45720</wp:posOffset>
            </wp:positionV>
            <wp:extent cx="2857500" cy="1914525"/>
            <wp:effectExtent l="0" t="0" r="0" b="952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14:sizeRelH relativeFrom="page">
              <wp14:pctWidth>0</wp14:pctWidth>
            </wp14:sizeRelH>
            <wp14:sizeRelV relativeFrom="page">
              <wp14:pctHeight>0</wp14:pctHeight>
            </wp14:sizeRelV>
          </wp:anchor>
        </w:drawing>
      </w:r>
      <w:r w:rsidRPr="005E4F0A">
        <w:rPr>
          <w:i/>
          <w:noProof/>
          <w:lang w:val="nl-NL" w:eastAsia="nl-NL"/>
        </w:rPr>
        <mc:AlternateContent>
          <mc:Choice Requires="wps">
            <w:drawing>
              <wp:anchor distT="0" distB="0" distL="114300" distR="114300" simplePos="0" relativeHeight="251719680" behindDoc="0" locked="0" layoutInCell="1" allowOverlap="1" wp14:anchorId="71EE88E9" wp14:editId="71EE88EA">
                <wp:simplePos x="0" y="0"/>
                <wp:positionH relativeFrom="column">
                  <wp:posOffset>2905125</wp:posOffset>
                </wp:positionH>
                <wp:positionV relativeFrom="paragraph">
                  <wp:posOffset>1925955</wp:posOffset>
                </wp:positionV>
                <wp:extent cx="2857500" cy="635"/>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14:paraId="71EE892A" w14:textId="77777777" w:rsidR="004A1286" w:rsidRPr="008D6CEB" w:rsidRDefault="004A1286" w:rsidP="004A1286">
                            <w:pPr>
                              <w:pStyle w:val="Caption"/>
                              <w:rPr>
                                <w:noProof/>
                              </w:rPr>
                            </w:pPr>
                            <w:bookmarkStart w:id="116" w:name="_Ref465949215"/>
                            <w:r>
                              <w:t xml:space="preserve">Figure </w:t>
                            </w:r>
                            <w:r>
                              <w:fldChar w:fldCharType="begin"/>
                            </w:r>
                            <w:r>
                              <w:instrText xml:space="preserve"> SEQ Figure \* ARABIC </w:instrText>
                            </w:r>
                            <w:r>
                              <w:fldChar w:fldCharType="separate"/>
                            </w:r>
                            <w:r w:rsidR="00D22375">
                              <w:rPr>
                                <w:noProof/>
                              </w:rPr>
                              <w:t>11</w:t>
                            </w:r>
                            <w:r>
                              <w:fldChar w:fldCharType="end"/>
                            </w:r>
                            <w:bookmarkEnd w:id="116"/>
                            <w:r w:rsidR="00FE0E0C">
                              <w:t>, basic layer “Buildings” is shown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0" o:spid="_x0000_s1053" type="#_x0000_t202" style="position:absolute;margin-left:228.75pt;margin-top:151.65pt;width:2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" stroked="f">
                <v:textbox style="mso-fit-shape-to-text:t" inset="0,0,0,0">
                  <w:txbxContent>
                    <w:p w14:paraId="71EE892A" w14:textId="77777777" w:rsidR="004A1286" w:rsidRPr="008D6CEB" w:rsidRDefault="004A1286" w:rsidP="004A1286">
                      <w:pPr>
                        <w:pStyle w:val="Caption"/>
                        <w:rPr>
                          <w:noProof/>
                        </w:rPr>
                      </w:pPr>
                      <w:bookmarkStart w:id="117" w:name="_Ref465949215"/>
                      <w:r>
                        <w:t xml:space="preserve">Figure </w:t>
                      </w:r>
                      <w:r>
                        <w:fldChar w:fldCharType="begin"/>
                      </w:r>
                      <w:r>
                        <w:instrText xml:space="preserve"> SEQ Figure \* ARABIC </w:instrText>
                      </w:r>
                      <w:r>
                        <w:fldChar w:fldCharType="separate"/>
                      </w:r>
                      <w:r w:rsidR="00D22375">
                        <w:rPr>
                          <w:noProof/>
                        </w:rPr>
                        <w:t>11</w:t>
                      </w:r>
                      <w:r>
                        <w:fldChar w:fldCharType="end"/>
                      </w:r>
                      <w:bookmarkEnd w:id="117"/>
                      <w:r w:rsidR="00FE0E0C">
                        <w:t>, basic layer “Buildings” is shown on the map.</w:t>
                      </w:r>
                    </w:p>
                  </w:txbxContent>
                </v:textbox>
                <w10:wrap type="square"/>
              </v:shape>
            </w:pict>
          </mc:Fallback>
        </mc:AlternateContent>
      </w:r>
      <w:r w:rsidR="00D23A98" w:rsidRPr="005E4F0A">
        <w:rPr>
          <w:i/>
        </w:rPr>
        <w:t>1</w:t>
      </w:r>
      <w:r w:rsidR="00A60217" w:rsidRPr="005E4F0A">
        <w:rPr>
          <w:i/>
        </w:rPr>
        <w:t>.</w:t>
      </w:r>
      <w:r w:rsidR="00D23A98" w:rsidRPr="005E4F0A">
        <w:rPr>
          <w:i/>
        </w:rPr>
        <w:t xml:space="preserve"> </w:t>
      </w:r>
      <w:r w:rsidR="00624B53" w:rsidRPr="005E4F0A">
        <w:rPr>
          <w:i/>
        </w:rPr>
        <w:t>Basic layers</w:t>
      </w:r>
      <w:r w:rsidR="00624B53">
        <w:rPr>
          <w:b/>
        </w:rPr>
        <w:br/>
      </w:r>
      <w:r w:rsidR="00624B53" w:rsidRPr="00624B53">
        <w:t>Basic layers can help with</w:t>
      </w:r>
      <w:r w:rsidR="00624B53">
        <w:t xml:space="preserve"> selecting objects. An enabled basic layer for buildings shows all known buildings in blue</w:t>
      </w:r>
      <w:r w:rsidR="004A1286">
        <w:t xml:space="preserve"> (</w:t>
      </w:r>
      <w:r w:rsidR="00FE0E0C">
        <w:fldChar w:fldCharType="begin"/>
      </w:r>
      <w:r w:rsidR="00FE0E0C">
        <w:instrText xml:space="preserve"> REF _Ref465949215 \h </w:instrText>
      </w:r>
      <w:r w:rsidR="00FE0E0C">
        <w:fldChar w:fldCharType="separate"/>
      </w:r>
      <w:r w:rsidR="00D22375">
        <w:t xml:space="preserve">Figure </w:t>
      </w:r>
      <w:r w:rsidR="00D22375">
        <w:rPr>
          <w:noProof/>
        </w:rPr>
        <w:t>11</w:t>
      </w:r>
      <w:r w:rsidR="00FE0E0C">
        <w:fldChar w:fldCharType="end"/>
      </w:r>
      <w:r w:rsidR="004A1286">
        <w:t>)</w:t>
      </w:r>
      <w:r w:rsidR="00624B53">
        <w:t xml:space="preserve">. </w:t>
      </w:r>
    </w:p>
    <w:p w14:paraId="71EE8873" w14:textId="77777777" w:rsidR="000564A8" w:rsidRDefault="000564A8" w:rsidP="002D7A96"/>
    <w:p w14:paraId="71EE8874" w14:textId="77777777" w:rsidR="000564A8" w:rsidRDefault="000564A8" w:rsidP="002D7A96"/>
    <w:p w14:paraId="71EE8875" w14:textId="77777777" w:rsidR="000564A8" w:rsidRPr="00624B53" w:rsidRDefault="000564A8" w:rsidP="002D7A96"/>
    <w:p w14:paraId="71EE8876" w14:textId="77777777" w:rsidR="00624B53" w:rsidRPr="00305FC3" w:rsidRDefault="00421F0C" w:rsidP="002D7A96">
      <w:r w:rsidRPr="005E4F0A">
        <w:rPr>
          <w:i/>
        </w:rPr>
        <w:t>2</w:t>
      </w:r>
      <w:r w:rsidR="00A60217" w:rsidRPr="005E4F0A">
        <w:rPr>
          <w:i/>
        </w:rPr>
        <w:t>.</w:t>
      </w:r>
      <w:r w:rsidRPr="005E4F0A">
        <w:rPr>
          <w:i/>
        </w:rPr>
        <w:t xml:space="preserve"> </w:t>
      </w:r>
      <w:r w:rsidR="00624B53" w:rsidRPr="005E4F0A">
        <w:rPr>
          <w:i/>
        </w:rPr>
        <w:t>Select objects</w:t>
      </w:r>
      <w:r w:rsidR="00624B53">
        <w:rPr>
          <w:b/>
        </w:rPr>
        <w:br/>
      </w:r>
      <w:proofErr w:type="spellStart"/>
      <w:r w:rsidR="00AB2F96">
        <w:t>Objects</w:t>
      </w:r>
      <w:proofErr w:type="spellEnd"/>
      <w:r w:rsidR="00624B53">
        <w:t xml:space="preserve"> ca</w:t>
      </w:r>
      <w:r w:rsidR="000564A8">
        <w:t>n be selected in different ways:</w:t>
      </w:r>
      <w:r w:rsidR="00305FC3" w:rsidRPr="00305FC3">
        <w:rPr>
          <w:noProof/>
          <w:lang w:val="en-US" w:eastAsia="nl-NL"/>
        </w:rPr>
        <w:t xml:space="preserve"> </w:t>
      </w:r>
    </w:p>
    <w:p w14:paraId="71EE8877" w14:textId="2F2E8764" w:rsidR="00624B53" w:rsidRDefault="00EA3A3A" w:rsidP="00624B53">
      <w:pPr>
        <w:pStyle w:val="ListParagraph"/>
        <w:numPr>
          <w:ilvl w:val="0"/>
          <w:numId w:val="8"/>
        </w:numPr>
      </w:pPr>
      <w:r w:rsidRPr="00226BDF">
        <w:rPr>
          <w:noProof/>
          <w:lang w:val="nl-NL" w:eastAsia="nl-NL"/>
        </w:rPr>
        <w:drawing>
          <wp:anchor distT="0" distB="0" distL="114300" distR="114300" simplePos="0" relativeHeight="251729920" behindDoc="0" locked="0" layoutInCell="1" allowOverlap="1" wp14:anchorId="494105BE" wp14:editId="37D81FD6">
            <wp:simplePos x="0" y="0"/>
            <wp:positionH relativeFrom="column">
              <wp:posOffset>5036185</wp:posOffset>
            </wp:positionH>
            <wp:positionV relativeFrom="paragraph">
              <wp:posOffset>127000</wp:posOffset>
            </wp:positionV>
            <wp:extent cx="723900" cy="1085850"/>
            <wp:effectExtent l="0" t="0" r="0" b="0"/>
            <wp:wrapSquare wrapText="bothSides"/>
            <wp:docPr id="5"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723900" cy="1085850"/>
                    </a:xfrm>
                    <a:prstGeom prst="rect">
                      <a:avLst/>
                    </a:prstGeom>
                  </pic:spPr>
                </pic:pic>
              </a:graphicData>
            </a:graphic>
            <wp14:sizeRelH relativeFrom="page">
              <wp14:pctWidth>0</wp14:pctWidth>
            </wp14:sizeRelH>
            <wp14:sizeRelV relativeFrom="page">
              <wp14:pctHeight>0</wp14:pctHeight>
            </wp14:sizeRelV>
          </wp:anchor>
        </w:drawing>
      </w:r>
      <w:r w:rsidR="005E4F0A">
        <w:rPr>
          <w:noProof/>
          <w:lang w:val="nl-NL" w:eastAsia="nl-NL"/>
        </w:rPr>
        <mc:AlternateContent>
          <mc:Choice Requires="wps">
            <w:drawing>
              <wp:anchor distT="0" distB="0" distL="114300" distR="114300" simplePos="0" relativeHeight="251730944" behindDoc="0" locked="0" layoutInCell="1" allowOverlap="1" wp14:anchorId="045A5DB0" wp14:editId="30E0B6F8">
                <wp:simplePos x="0" y="0"/>
                <wp:positionH relativeFrom="column">
                  <wp:posOffset>5034280</wp:posOffset>
                </wp:positionH>
                <wp:positionV relativeFrom="paragraph">
                  <wp:posOffset>1141095</wp:posOffset>
                </wp:positionV>
                <wp:extent cx="914400" cy="635"/>
                <wp:effectExtent l="0" t="0" r="0" b="0"/>
                <wp:wrapSquare wrapText="bothSides"/>
                <wp:docPr id="4" name="Text Box 30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14:paraId="0F71FF0E" w14:textId="77777777" w:rsidR="005E4F0A" w:rsidRPr="00317686" w:rsidRDefault="005E4F0A" w:rsidP="004A1286">
                            <w:pPr>
                              <w:pStyle w:val="Caption"/>
                              <w:rPr>
                                <w:noProof/>
                              </w:rPr>
                            </w:pPr>
                            <w:bookmarkStart w:id="118" w:name="_Ref466879615"/>
                            <w:r>
                              <w:t xml:space="preserve">Figure </w:t>
                            </w:r>
                            <w:r>
                              <w:fldChar w:fldCharType="begin"/>
                            </w:r>
                            <w:r>
                              <w:instrText xml:space="preserve"> SEQ Figure \* ARABIC </w:instrText>
                            </w:r>
                            <w:r>
                              <w:fldChar w:fldCharType="separate"/>
                            </w:r>
                            <w:r w:rsidR="00D22375">
                              <w:rPr>
                                <w:noProof/>
                              </w:rPr>
                              <w:t>12</w:t>
                            </w:r>
                            <w:r>
                              <w:fldChar w:fldCharType="end"/>
                            </w:r>
                            <w:bookmarkEnd w:id="118"/>
                            <w:r>
                              <w:t>, select objects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1" o:spid="_x0000_s1054" type="#_x0000_t202" style="position:absolute;left:0;text-align:left;margin-left:396.4pt;margin-top:89.85pt;width:1in;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" stroked="f">
                <v:textbox style="mso-fit-shape-to-text:t" inset="0,0,0,0">
                  <w:txbxContent>
                    <w:p w14:paraId="0F71FF0E" w14:textId="77777777" w:rsidR="005E4F0A" w:rsidRPr="00317686" w:rsidRDefault="005E4F0A" w:rsidP="004A1286">
                      <w:pPr>
                        <w:pStyle w:val="Caption"/>
                        <w:rPr>
                          <w:noProof/>
                        </w:rPr>
                      </w:pPr>
                      <w:bookmarkStart w:id="119" w:name="_Ref466879615"/>
                      <w:r>
                        <w:t xml:space="preserve">Figure </w:t>
                      </w:r>
                      <w:r>
                        <w:fldChar w:fldCharType="begin"/>
                      </w:r>
                      <w:r>
                        <w:instrText xml:space="preserve"> SEQ Figure \* ARABIC </w:instrText>
                      </w:r>
                      <w:r>
                        <w:fldChar w:fldCharType="separate"/>
                      </w:r>
                      <w:r w:rsidR="00D22375">
                        <w:rPr>
                          <w:noProof/>
                        </w:rPr>
                        <w:t>12</w:t>
                      </w:r>
                      <w:r>
                        <w:fldChar w:fldCharType="end"/>
                      </w:r>
                      <w:bookmarkEnd w:id="119"/>
                      <w:r>
                        <w:t>, select objects controls.</w:t>
                      </w:r>
                    </w:p>
                  </w:txbxContent>
                </v:textbox>
                <w10:wrap type="square"/>
              </v:shape>
            </w:pict>
          </mc:Fallback>
        </mc:AlternateContent>
      </w:r>
      <w:r w:rsidR="005E4F0A">
        <w:t xml:space="preserve">Drawing </w:t>
      </w:r>
      <w:r w:rsidR="00624B53">
        <w:t>a polygon, rectangle or circle on the map</w:t>
      </w:r>
      <w:r w:rsidR="004A1286">
        <w:t xml:space="preserve"> (</w:t>
      </w:r>
      <w:del w:id="120" w:author="Hans Cornelissen" w:date="2016-11-14T09:37:00Z">
        <w:r w:rsidR="004A1286" w:rsidDel="00012366">
          <w:fldChar w:fldCharType="begin"/>
        </w:r>
        <w:r w:rsidR="004A1286" w:rsidDel="00012366">
          <w:delInstrText xml:space="preserve"> REF _Ref465949154 \h </w:delInstrText>
        </w:r>
        <w:r w:rsidR="004A1286" w:rsidDel="00012366">
          <w:fldChar w:fldCharType="separate"/>
        </w:r>
      </w:del>
      <w:del w:id="121" w:author="Hans Cornelissen" w:date="2016-11-14T09:32:00Z">
        <w:r w:rsidR="00FE0E0C" w:rsidDel="00D22375">
          <w:delText xml:space="preserve">Figure </w:delText>
        </w:r>
        <w:r w:rsidR="00FE0E0C" w:rsidDel="00D22375">
          <w:rPr>
            <w:noProof/>
          </w:rPr>
          <w:delText>12</w:delText>
        </w:r>
      </w:del>
      <w:del w:id="122" w:author="Hans Cornelissen" w:date="2016-11-14T09:37:00Z">
        <w:r w:rsidR="004A1286" w:rsidDel="00012366">
          <w:fldChar w:fldCharType="end"/>
        </w:r>
      </w:del>
      <w:ins w:id="123" w:author="Hans Cornelissen" w:date="2016-11-14T09:38:00Z">
        <w:r w:rsidR="00012366">
          <w:fldChar w:fldCharType="begin"/>
        </w:r>
        <w:r w:rsidR="00012366">
          <w:instrText xml:space="preserve"> REF _Ref466879615 \h </w:instrText>
        </w:r>
      </w:ins>
      <w:r w:rsidR="00012366">
        <w:fldChar w:fldCharType="separate"/>
      </w:r>
      <w:ins w:id="124" w:author="Hans Cornelissen" w:date="2016-11-14T09:38:00Z">
        <w:r w:rsidR="00012366">
          <w:t xml:space="preserve">Figure </w:t>
        </w:r>
        <w:r w:rsidR="00012366">
          <w:rPr>
            <w:noProof/>
          </w:rPr>
          <w:t>12</w:t>
        </w:r>
        <w:r w:rsidR="00012366">
          <w:fldChar w:fldCharType="end"/>
        </w:r>
      </w:ins>
      <w:r w:rsidR="004A1286">
        <w:t>)</w:t>
      </w:r>
      <w:r w:rsidR="00624B53">
        <w:t>: all intersecting and enclosed objects are selected.</w:t>
      </w:r>
      <w:r w:rsidR="00305FC3">
        <w:t xml:space="preserve"> The selection mode can be chosen with the upper three icons shown </w:t>
      </w:r>
      <w:ins w:id="125" w:author="Carolina Hiller" w:date="2016-11-10T10:27:00Z">
        <w:r w:rsidR="005E4F0A">
          <w:t>in Figure 12</w:t>
        </w:r>
      </w:ins>
      <w:r w:rsidR="00305FC3">
        <w:t xml:space="preserve">. </w:t>
      </w:r>
    </w:p>
    <w:p w14:paraId="71EE8878" w14:textId="7F170974" w:rsidR="000564A8" w:rsidRDefault="005E4F0A" w:rsidP="00226BDF">
      <w:pPr>
        <w:pStyle w:val="ListParagraph"/>
        <w:numPr>
          <w:ilvl w:val="0"/>
          <w:numId w:val="8"/>
        </w:numPr>
      </w:pPr>
      <w:r>
        <w:t>B</w:t>
      </w:r>
      <w:r w:rsidR="00624B53">
        <w:t xml:space="preserve">ased on values of </w:t>
      </w:r>
      <w:commentRangeStart w:id="126"/>
      <w:r w:rsidR="00624B53">
        <w:t>their properties</w:t>
      </w:r>
      <w:r w:rsidR="00A941B9">
        <w:t xml:space="preserve"> </w:t>
      </w:r>
      <w:commentRangeEnd w:id="126"/>
      <w:r>
        <w:rPr>
          <w:rStyle w:val="CommentReference"/>
          <w:rFonts w:ascii="Calibri" w:eastAsia="Times New Roman" w:hAnsi="Calibri" w:cs="Times New Roman"/>
          <w:lang w:eastAsia="de-DE"/>
        </w:rPr>
        <w:commentReference w:id="126"/>
      </w:r>
      <w:ins w:id="127" w:author="Carolina Hiller" w:date="2016-11-10T09:23:00Z">
        <w:r w:rsidR="0040436D">
          <w:t>set</w:t>
        </w:r>
      </w:ins>
      <w:r w:rsidR="00624B53">
        <w:t xml:space="preserve"> </w:t>
      </w:r>
      <w:r w:rsidR="00A941B9">
        <w:t>in a</w:t>
      </w:r>
      <w:r w:rsidR="008704C4">
        <w:t>n</w:t>
      </w:r>
      <w:r w:rsidR="00A941B9">
        <w:t xml:space="preserve"> objects query dialog (</w:t>
      </w:r>
      <w:r w:rsidR="004A1286">
        <w:fldChar w:fldCharType="begin"/>
      </w:r>
      <w:r w:rsidR="004A1286">
        <w:instrText xml:space="preserve"> REF _Ref465949183 \h </w:instrText>
      </w:r>
      <w:r w:rsidR="004A1286">
        <w:fldChar w:fldCharType="separate"/>
      </w:r>
      <w:r w:rsidR="00D22375">
        <w:t xml:space="preserve">Figure </w:t>
      </w:r>
      <w:r w:rsidR="00D22375">
        <w:rPr>
          <w:noProof/>
        </w:rPr>
        <w:t>13</w:t>
      </w:r>
      <w:r w:rsidR="004A1286">
        <w:fldChar w:fldCharType="end"/>
      </w:r>
      <w:r w:rsidR="00A941B9">
        <w:t>)</w:t>
      </w:r>
      <w:r w:rsidR="00624B53">
        <w:t>.</w:t>
      </w:r>
      <w:ins w:id="128" w:author="Hans Cornelissen" w:date="2016-11-14T08:15:00Z">
        <w:r w:rsidR="00EA3A3A">
          <w:t xml:space="preserve"> The shown </w:t>
        </w:r>
      </w:ins>
      <w:ins w:id="129" w:author="Hans Cornelissen" w:date="2016-11-14T08:16:00Z">
        <w:r w:rsidR="00EA3A3A">
          <w:t xml:space="preserve">selection of </w:t>
        </w:r>
      </w:ins>
      <w:ins w:id="130" w:author="Hans Cornelissen" w:date="2016-11-14T08:15:00Z">
        <w:r w:rsidR="00EA3A3A">
          <w:t xml:space="preserve">properties are defined directly in the database. </w:t>
        </w:r>
      </w:ins>
      <w:r w:rsidR="00305FC3">
        <w:t xml:space="preserve"> </w:t>
      </w:r>
      <w:ins w:id="131" w:author="Hans Cornelissen" w:date="2016-11-14T08:15:00Z">
        <w:r w:rsidR="00EA3A3A">
          <w:t xml:space="preserve">See </w:t>
        </w:r>
      </w:ins>
      <w:ins w:id="132" w:author="Hans Cornelissen" w:date="2016-11-14T09:29:00Z">
        <w:r w:rsidR="00FF1D09">
          <w:t>“</w:t>
        </w:r>
      </w:ins>
      <w:ins w:id="133" w:author="Hans Cornelissen" w:date="2016-11-14T08:15:00Z">
        <w:r w:rsidR="00EA3A3A">
          <w:t>design module tables</w:t>
        </w:r>
      </w:ins>
      <w:ins w:id="134" w:author="Hans Cornelissen" w:date="2016-11-14T09:29:00Z">
        <w:r w:rsidR="00FF1D09">
          <w:t>”</w:t>
        </w:r>
      </w:ins>
      <w:ins w:id="135" w:author="Hans Cornelissen" w:date="2016-11-14T08:15:00Z">
        <w:r w:rsidR="00EA3A3A">
          <w:t xml:space="preserve"> for details.</w:t>
        </w:r>
        <w:r w:rsidR="00EA3A3A">
          <w:t xml:space="preserve"> </w:t>
        </w:r>
      </w:ins>
      <w:r w:rsidR="00305FC3">
        <w:t xml:space="preserve">This selection mode can be chosen with the </w:t>
      </w:r>
      <w:ins w:id="136" w:author="Carolina Hiller" w:date="2016-11-10T09:25:00Z">
        <w:r w:rsidR="0040436D">
          <w:t>4</w:t>
        </w:r>
        <w:r w:rsidR="0040436D" w:rsidRPr="004A77DA">
          <w:rPr>
            <w:vertAlign w:val="superscript"/>
          </w:rPr>
          <w:t>th</w:t>
        </w:r>
        <w:r w:rsidR="0040436D">
          <w:t xml:space="preserve"> icon at the bottom shown in Figure 12</w:t>
        </w:r>
      </w:ins>
      <w:r w:rsidR="00305FC3">
        <w:t xml:space="preserve"> </w:t>
      </w:r>
      <w:ins w:id="137" w:author="Carolina Hiller" w:date="2016-11-10T09:25:00Z">
        <w:r w:rsidR="0040436D">
          <w:t>.</w:t>
        </w:r>
      </w:ins>
    </w:p>
    <w:p w14:paraId="71EE8879" w14:textId="77777777" w:rsidR="008704C4" w:rsidRDefault="008704C4" w:rsidP="008704C4"/>
    <w:p w14:paraId="71EE887A" w14:textId="77777777" w:rsidR="004A1286" w:rsidRDefault="00A941B9" w:rsidP="004A1286">
      <w:pPr>
        <w:keepNext/>
      </w:pPr>
      <w:r w:rsidRPr="00A941B9">
        <w:rPr>
          <w:noProof/>
          <w:lang w:val="nl-NL" w:eastAsia="nl-NL"/>
        </w:rPr>
        <w:lastRenderedPageBreak/>
        <w:drawing>
          <wp:inline distT="0" distB="0" distL="0" distR="0" wp14:anchorId="71EE88EF" wp14:editId="71EE88F0">
            <wp:extent cx="4763165" cy="1267002"/>
            <wp:effectExtent l="0" t="0" r="0" b="952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63165" cy="1267002"/>
                    </a:xfrm>
                    <a:prstGeom prst="rect">
                      <a:avLst/>
                    </a:prstGeom>
                  </pic:spPr>
                </pic:pic>
              </a:graphicData>
            </a:graphic>
          </wp:inline>
        </w:drawing>
      </w:r>
    </w:p>
    <w:p w14:paraId="71EE887B" w14:textId="77777777" w:rsidR="00A941B9" w:rsidRDefault="004A1286" w:rsidP="004A1286">
      <w:pPr>
        <w:pStyle w:val="Caption"/>
      </w:pPr>
      <w:bookmarkStart w:id="138" w:name="_Ref465949183"/>
      <w:r>
        <w:t xml:space="preserve">Figure </w:t>
      </w:r>
      <w:r>
        <w:fldChar w:fldCharType="begin"/>
      </w:r>
      <w:r>
        <w:instrText xml:space="preserve"> SEQ Figure \* ARABIC </w:instrText>
      </w:r>
      <w:r>
        <w:fldChar w:fldCharType="separate"/>
      </w:r>
      <w:r w:rsidR="00D22375">
        <w:rPr>
          <w:noProof/>
        </w:rPr>
        <w:t>13</w:t>
      </w:r>
      <w:r>
        <w:fldChar w:fldCharType="end"/>
      </w:r>
      <w:bookmarkEnd w:id="138"/>
      <w:r w:rsidR="00FE0E0C">
        <w:t>, select objects by query dialog.</w:t>
      </w:r>
    </w:p>
    <w:p w14:paraId="71EE887C" w14:textId="77777777" w:rsidR="000564A8" w:rsidRDefault="000564A8" w:rsidP="000564A8">
      <w:r>
        <w:t>Selected objects are drawn in pink</w:t>
      </w:r>
      <w:r w:rsidR="004A1286">
        <w:t xml:space="preserve"> (</w:t>
      </w:r>
      <w:r w:rsidR="004A1286">
        <w:fldChar w:fldCharType="begin"/>
      </w:r>
      <w:r w:rsidR="004A1286">
        <w:instrText xml:space="preserve"> REF _Ref465949249 \h </w:instrText>
      </w:r>
      <w:r w:rsidR="004A1286">
        <w:fldChar w:fldCharType="separate"/>
      </w:r>
      <w:r w:rsidR="00D22375">
        <w:t xml:space="preserve">Figure </w:t>
      </w:r>
      <w:r w:rsidR="00D22375">
        <w:rPr>
          <w:noProof/>
        </w:rPr>
        <w:t>14</w:t>
      </w:r>
      <w:r w:rsidR="004A1286">
        <w:fldChar w:fldCharType="end"/>
      </w:r>
      <w:r w:rsidR="004A1286">
        <w:t>)</w:t>
      </w:r>
      <w:r>
        <w:t xml:space="preserve">. </w:t>
      </w:r>
    </w:p>
    <w:p w14:paraId="71EE887D" w14:textId="77777777" w:rsidR="000564A8" w:rsidRDefault="004A1286" w:rsidP="00624B53">
      <w:r w:rsidRPr="005E4F0A">
        <w:rPr>
          <w:i/>
          <w:noProof/>
          <w:lang w:val="nl-NL" w:eastAsia="nl-NL"/>
        </w:rPr>
        <mc:AlternateContent>
          <mc:Choice Requires="wps">
            <w:drawing>
              <wp:anchor distT="0" distB="0" distL="114300" distR="114300" simplePos="0" relativeHeight="251723776" behindDoc="0" locked="0" layoutInCell="1" allowOverlap="1" wp14:anchorId="71EE88F1" wp14:editId="71EE88F2">
                <wp:simplePos x="0" y="0"/>
                <wp:positionH relativeFrom="column">
                  <wp:posOffset>4346575</wp:posOffset>
                </wp:positionH>
                <wp:positionV relativeFrom="paragraph">
                  <wp:posOffset>1631950</wp:posOffset>
                </wp:positionV>
                <wp:extent cx="1410970" cy="635"/>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a:effectLst/>
                      </wps:spPr>
                      <wps:txbx>
                        <w:txbxContent>
                          <w:p w14:paraId="71EE892C" w14:textId="77777777" w:rsidR="004A1286" w:rsidRPr="009F103D" w:rsidRDefault="004A1286" w:rsidP="004A1286">
                            <w:pPr>
                              <w:pStyle w:val="Caption"/>
                              <w:rPr>
                                <w:noProof/>
                              </w:rPr>
                            </w:pPr>
                            <w:bookmarkStart w:id="139" w:name="_Ref465949249"/>
                            <w:r>
                              <w:t xml:space="preserve">Figure </w:t>
                            </w:r>
                            <w:r>
                              <w:fldChar w:fldCharType="begin"/>
                            </w:r>
                            <w:r>
                              <w:instrText xml:space="preserve"> SEQ Figure \* ARABIC </w:instrText>
                            </w:r>
                            <w:r>
                              <w:fldChar w:fldCharType="separate"/>
                            </w:r>
                            <w:r w:rsidR="00D22375">
                              <w:rPr>
                                <w:noProof/>
                              </w:rPr>
                              <w:t>14</w:t>
                            </w:r>
                            <w:r>
                              <w:fldChar w:fldCharType="end"/>
                            </w:r>
                            <w:bookmarkEnd w:id="139"/>
                            <w:r w:rsidR="00FE0E0C">
                              <w:t>, selected object on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7" o:spid="_x0000_s1055" type="#_x0000_t202" style="position:absolute;margin-left:342.25pt;margin-top:128.5pt;width:111.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" stroked="f">
                <v:textbox style="mso-fit-shape-to-text:t" inset="0,0,0,0">
                  <w:txbxContent>
                    <w:p w14:paraId="71EE892C" w14:textId="77777777" w:rsidR="004A1286" w:rsidRPr="009F103D" w:rsidRDefault="004A1286" w:rsidP="004A1286">
                      <w:pPr>
                        <w:pStyle w:val="Caption"/>
                        <w:rPr>
                          <w:noProof/>
                        </w:rPr>
                      </w:pPr>
                      <w:bookmarkStart w:id="140" w:name="_Ref465949249"/>
                      <w:r>
                        <w:t xml:space="preserve">Figure </w:t>
                      </w:r>
                      <w:r>
                        <w:fldChar w:fldCharType="begin"/>
                      </w:r>
                      <w:r>
                        <w:instrText xml:space="preserve"> SEQ Figure \* ARABIC </w:instrText>
                      </w:r>
                      <w:r>
                        <w:fldChar w:fldCharType="separate"/>
                      </w:r>
                      <w:r w:rsidR="00D22375">
                        <w:rPr>
                          <w:noProof/>
                        </w:rPr>
                        <w:t>14</w:t>
                      </w:r>
                      <w:r>
                        <w:fldChar w:fldCharType="end"/>
                      </w:r>
                      <w:bookmarkEnd w:id="140"/>
                      <w:r w:rsidR="00FE0E0C">
                        <w:t>, selected object on the map.</w:t>
                      </w:r>
                    </w:p>
                  </w:txbxContent>
                </v:textbox>
                <w10:wrap type="square"/>
              </v:shape>
            </w:pict>
          </mc:Fallback>
        </mc:AlternateContent>
      </w:r>
      <w:r w:rsidR="00421F0C" w:rsidRPr="005E4F0A">
        <w:rPr>
          <w:i/>
          <w:noProof/>
          <w:lang w:val="nl-NL" w:eastAsia="nl-NL"/>
        </w:rPr>
        <w:drawing>
          <wp:anchor distT="0" distB="0" distL="114300" distR="114300" simplePos="0" relativeHeight="251714560" behindDoc="0" locked="0" layoutInCell="1" allowOverlap="1" wp14:anchorId="71EE88F3" wp14:editId="71EE88F4">
            <wp:simplePos x="0" y="0"/>
            <wp:positionH relativeFrom="column">
              <wp:posOffset>4346575</wp:posOffset>
            </wp:positionH>
            <wp:positionV relativeFrom="paragraph">
              <wp:posOffset>88265</wp:posOffset>
            </wp:positionV>
            <wp:extent cx="1410970" cy="1486535"/>
            <wp:effectExtent l="0" t="0" r="0" b="0"/>
            <wp:wrapSquare wrapText="bothSides"/>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10970" cy="1486535"/>
                    </a:xfrm>
                    <a:prstGeom prst="rect">
                      <a:avLst/>
                    </a:prstGeom>
                  </pic:spPr>
                </pic:pic>
              </a:graphicData>
            </a:graphic>
            <wp14:sizeRelH relativeFrom="margin">
              <wp14:pctWidth>0</wp14:pctWidth>
            </wp14:sizeRelH>
            <wp14:sizeRelV relativeFrom="margin">
              <wp14:pctHeight>0</wp14:pctHeight>
            </wp14:sizeRelV>
          </wp:anchor>
        </w:drawing>
      </w:r>
      <w:r w:rsidR="00421F0C" w:rsidRPr="005E4F0A">
        <w:rPr>
          <w:i/>
        </w:rPr>
        <w:t>3</w:t>
      </w:r>
      <w:r w:rsidR="00A60217" w:rsidRPr="005E4F0A">
        <w:rPr>
          <w:i/>
        </w:rPr>
        <w:t>.</w:t>
      </w:r>
      <w:r w:rsidR="00421F0C" w:rsidRPr="005E4F0A">
        <w:rPr>
          <w:i/>
        </w:rPr>
        <w:t xml:space="preserve"> </w:t>
      </w:r>
      <w:r w:rsidR="000564A8" w:rsidRPr="005E4F0A">
        <w:rPr>
          <w:i/>
        </w:rPr>
        <w:t>Select objects by clicking on the map</w:t>
      </w:r>
      <w:r w:rsidR="000564A8">
        <w:rPr>
          <w:b/>
        </w:rPr>
        <w:br/>
      </w:r>
      <w:r w:rsidR="00226BDF">
        <w:t>An object can also be selected by clicking the mouse on the map within or near an object</w:t>
      </w:r>
      <w:r>
        <w:t xml:space="preserve"> (</w:t>
      </w:r>
      <w:r>
        <w:fldChar w:fldCharType="begin"/>
      </w:r>
      <w:r>
        <w:instrText xml:space="preserve"> REF _Ref465949249 \h </w:instrText>
      </w:r>
      <w:r>
        <w:fldChar w:fldCharType="separate"/>
      </w:r>
      <w:r w:rsidR="00D22375">
        <w:t xml:space="preserve">Figure </w:t>
      </w:r>
      <w:r w:rsidR="00D22375">
        <w:rPr>
          <w:noProof/>
        </w:rPr>
        <w:t>14</w:t>
      </w:r>
      <w:r>
        <w:fldChar w:fldCharType="end"/>
      </w:r>
      <w:r>
        <w:t>)</w:t>
      </w:r>
      <w:r w:rsidR="00226BDF">
        <w:t xml:space="preserve">. Enabling the corresponding “Basic layer” </w:t>
      </w:r>
      <w:r>
        <w:t>(</w:t>
      </w:r>
      <w:r>
        <w:fldChar w:fldCharType="begin"/>
      </w:r>
      <w:r>
        <w:instrText xml:space="preserve"> REF _Ref465949215 \h </w:instrText>
      </w:r>
      <w:r>
        <w:fldChar w:fldCharType="separate"/>
      </w:r>
      <w:r w:rsidR="00D22375">
        <w:t xml:space="preserve">Figure </w:t>
      </w:r>
      <w:r w:rsidR="00D22375">
        <w:rPr>
          <w:noProof/>
        </w:rPr>
        <w:t>11</w:t>
      </w:r>
      <w:r>
        <w:fldChar w:fldCharType="end"/>
      </w:r>
      <w:r>
        <w:t xml:space="preserve">) </w:t>
      </w:r>
      <w:r w:rsidR="00226BDF">
        <w:t xml:space="preserve">helps locating objects. </w:t>
      </w:r>
      <w:r w:rsidR="000564A8">
        <w:t xml:space="preserve">The first object selected determines the type of objects that can be added to the selection. </w:t>
      </w:r>
    </w:p>
    <w:p w14:paraId="71EE887E" w14:textId="2BAED540" w:rsidR="000564A8" w:rsidRDefault="000564A8" w:rsidP="00624B53">
      <w:r>
        <w:t xml:space="preserve">Any object defined in the </w:t>
      </w:r>
      <w:ins w:id="141" w:author="Carolina Hiller" w:date="2016-11-10T11:44:00Z">
        <w:r w:rsidR="00F334DB">
          <w:t xml:space="preserve">case </w:t>
        </w:r>
      </w:ins>
      <w:r>
        <w:t xml:space="preserve">can be selected even if not visible. If the first object selected is a building </w:t>
      </w:r>
      <w:r w:rsidR="00A80508">
        <w:t xml:space="preserve">for example </w:t>
      </w:r>
      <w:r>
        <w:t xml:space="preserve">additional buildings can be selected and deselected by holding down the CTRL key while clicking on </w:t>
      </w:r>
      <w:r w:rsidR="00226BDF">
        <w:t xml:space="preserve">or near a building object. </w:t>
      </w:r>
      <w:r>
        <w:t xml:space="preserve">Clicking away from any </w:t>
      </w:r>
      <w:r w:rsidR="00AB2F96">
        <w:t xml:space="preserve">of the </w:t>
      </w:r>
      <w:r>
        <w:t>object</w:t>
      </w:r>
      <w:r w:rsidR="00AB2F96">
        <w:t>s</w:t>
      </w:r>
      <w:r>
        <w:t xml:space="preserve"> resets the selection. </w:t>
      </w:r>
    </w:p>
    <w:p w14:paraId="71EE887F" w14:textId="77777777" w:rsidR="000564A8" w:rsidRDefault="004A1286" w:rsidP="00624B53">
      <w:r w:rsidRPr="005E4F0A">
        <w:rPr>
          <w:i/>
          <w:noProof/>
          <w:lang w:val="nl-NL" w:eastAsia="nl-NL"/>
        </w:rPr>
        <mc:AlternateContent>
          <mc:Choice Requires="wps">
            <w:drawing>
              <wp:anchor distT="0" distB="0" distL="114300" distR="114300" simplePos="0" relativeHeight="251725824" behindDoc="0" locked="0" layoutInCell="1" allowOverlap="1" wp14:anchorId="71EE88F5" wp14:editId="71EE88F6">
                <wp:simplePos x="0" y="0"/>
                <wp:positionH relativeFrom="column">
                  <wp:posOffset>4095115</wp:posOffset>
                </wp:positionH>
                <wp:positionV relativeFrom="paragraph">
                  <wp:posOffset>1134110</wp:posOffset>
                </wp:positionV>
                <wp:extent cx="1666875" cy="635"/>
                <wp:effectExtent l="0" t="0" r="0" b="0"/>
                <wp:wrapSquare wrapText="bothSides"/>
                <wp:docPr id="322" name="Text Box 322"/>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71EE892D" w14:textId="77777777" w:rsidR="004A1286" w:rsidRPr="00552F32" w:rsidRDefault="004A1286" w:rsidP="004A1286">
                            <w:pPr>
                              <w:pStyle w:val="Caption"/>
                              <w:rPr>
                                <w:noProof/>
                              </w:rPr>
                            </w:pPr>
                            <w:bookmarkStart w:id="142" w:name="_Ref465949400"/>
                            <w:r>
                              <w:t xml:space="preserve">Figure </w:t>
                            </w:r>
                            <w:r>
                              <w:fldChar w:fldCharType="begin"/>
                            </w:r>
                            <w:r>
                              <w:instrText xml:space="preserve"> SEQ Figure \* ARABIC </w:instrText>
                            </w:r>
                            <w:r>
                              <w:fldChar w:fldCharType="separate"/>
                            </w:r>
                            <w:r w:rsidR="00D22375">
                              <w:rPr>
                                <w:noProof/>
                              </w:rPr>
                              <w:t>15</w:t>
                            </w:r>
                            <w:r>
                              <w:fldChar w:fldCharType="end"/>
                            </w:r>
                            <w:bookmarkEnd w:id="142"/>
                            <w:r w:rsidR="00FE0E0C">
                              <w:t>, popup menu on a selected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2" o:spid="_x0000_s1056" type="#_x0000_t202" style="position:absolute;margin-left:322.45pt;margin-top:89.3pt;width:131.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vNwIAAHc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" stroked="f">
                <v:textbox style="mso-fit-shape-to-text:t" inset="0,0,0,0">
                  <w:txbxContent>
                    <w:p w14:paraId="71EE892D" w14:textId="77777777" w:rsidR="004A1286" w:rsidRPr="00552F32" w:rsidRDefault="004A1286" w:rsidP="004A1286">
                      <w:pPr>
                        <w:pStyle w:val="Caption"/>
                        <w:rPr>
                          <w:noProof/>
                        </w:rPr>
                      </w:pPr>
                      <w:bookmarkStart w:id="143" w:name="_Ref465949400"/>
                      <w:r>
                        <w:t xml:space="preserve">Figure </w:t>
                      </w:r>
                      <w:r>
                        <w:fldChar w:fldCharType="begin"/>
                      </w:r>
                      <w:r>
                        <w:instrText xml:space="preserve"> SEQ Figure \* ARABIC </w:instrText>
                      </w:r>
                      <w:r>
                        <w:fldChar w:fldCharType="separate"/>
                      </w:r>
                      <w:r w:rsidR="00D22375">
                        <w:rPr>
                          <w:noProof/>
                        </w:rPr>
                        <w:t>15</w:t>
                      </w:r>
                      <w:r>
                        <w:fldChar w:fldCharType="end"/>
                      </w:r>
                      <w:bookmarkEnd w:id="143"/>
                      <w:r w:rsidR="00FE0E0C">
                        <w:t>, popup menu on a selected object.</w:t>
                      </w:r>
                    </w:p>
                  </w:txbxContent>
                </v:textbox>
                <w10:wrap type="square"/>
              </v:shape>
            </w:pict>
          </mc:Fallback>
        </mc:AlternateContent>
      </w:r>
      <w:r w:rsidR="004A7D04" w:rsidRPr="005E4F0A">
        <w:rPr>
          <w:i/>
          <w:noProof/>
          <w:lang w:val="nl-NL" w:eastAsia="nl-NL"/>
        </w:rPr>
        <w:drawing>
          <wp:anchor distT="0" distB="0" distL="114300" distR="114300" simplePos="0" relativeHeight="251716608" behindDoc="0" locked="0" layoutInCell="1" allowOverlap="1" wp14:anchorId="71EE88F7" wp14:editId="71EE88F8">
            <wp:simplePos x="0" y="0"/>
            <wp:positionH relativeFrom="column">
              <wp:posOffset>4095115</wp:posOffset>
            </wp:positionH>
            <wp:positionV relativeFrom="paragraph">
              <wp:posOffset>114935</wp:posOffset>
            </wp:positionV>
            <wp:extent cx="1666875" cy="962025"/>
            <wp:effectExtent l="0" t="0" r="9525" b="9525"/>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66875" cy="962025"/>
                    </a:xfrm>
                    <a:prstGeom prst="rect">
                      <a:avLst/>
                    </a:prstGeom>
                  </pic:spPr>
                </pic:pic>
              </a:graphicData>
            </a:graphic>
            <wp14:sizeRelH relativeFrom="page">
              <wp14:pctWidth>0</wp14:pctWidth>
            </wp14:sizeRelH>
            <wp14:sizeRelV relativeFrom="page">
              <wp14:pctHeight>0</wp14:pctHeight>
            </wp14:sizeRelV>
          </wp:anchor>
        </w:drawing>
      </w:r>
      <w:r w:rsidR="000564A8" w:rsidRPr="005E4F0A">
        <w:rPr>
          <w:i/>
        </w:rPr>
        <w:t>Right click on the map or on selected objects</w:t>
      </w:r>
      <w:r w:rsidR="000564A8" w:rsidRPr="000564A8">
        <w:rPr>
          <w:b/>
        </w:rPr>
        <w:br/>
      </w:r>
      <w:r w:rsidR="000564A8">
        <w:t>A right click on the map or on a selected object shows a popup menu</w:t>
      </w:r>
      <w:r>
        <w:t xml:space="preserve"> (</w:t>
      </w:r>
      <w:r>
        <w:fldChar w:fldCharType="begin"/>
      </w:r>
      <w:r>
        <w:instrText xml:space="preserve"> REF _Ref465949400 \h </w:instrText>
      </w:r>
      <w:r>
        <w:fldChar w:fldCharType="separate"/>
      </w:r>
      <w:r w:rsidR="00D22375">
        <w:t xml:space="preserve">Figure </w:t>
      </w:r>
      <w:r w:rsidR="00D22375">
        <w:rPr>
          <w:noProof/>
        </w:rPr>
        <w:t>15</w:t>
      </w:r>
      <w:r>
        <w:fldChar w:fldCharType="end"/>
      </w:r>
      <w:r>
        <w:t>)</w:t>
      </w:r>
      <w:r w:rsidR="000564A8">
        <w:t>.</w:t>
      </w:r>
      <w:r>
        <w:t xml:space="preserve"> </w:t>
      </w:r>
      <w:r w:rsidR="00EF0ABA">
        <w:t>The “Deselect objects”</w:t>
      </w:r>
      <w:r w:rsidR="00226BDF">
        <w:t xml:space="preserve"> option</w:t>
      </w:r>
      <w:r w:rsidR="00EF0ABA">
        <w:t xml:space="preserve"> </w:t>
      </w:r>
      <w:r w:rsidR="00226BDF">
        <w:t>is</w:t>
      </w:r>
      <w:r w:rsidR="00EF0ABA">
        <w:t xml:space="preserve"> always available</w:t>
      </w:r>
      <w:r w:rsidR="00226BDF">
        <w:t xml:space="preserve"> and </w:t>
      </w:r>
      <w:r w:rsidR="00A77B1D">
        <w:t xml:space="preserve">will </w:t>
      </w:r>
      <w:r w:rsidR="00226BDF">
        <w:t>clear any previous selection</w:t>
      </w:r>
      <w:r w:rsidR="00EF0ABA">
        <w:t>.</w:t>
      </w:r>
      <w:r w:rsidR="00D3252D">
        <w:t xml:space="preserve"> </w:t>
      </w:r>
      <w:r w:rsidR="00EF0ABA">
        <w:t xml:space="preserve">The “Properties” option is only available when </w:t>
      </w:r>
      <w:r w:rsidR="00A77B1D">
        <w:t>the click was</w:t>
      </w:r>
      <w:r w:rsidR="00226BDF">
        <w:t xml:space="preserve"> on </w:t>
      </w:r>
      <w:r w:rsidR="00EF0ABA">
        <w:t xml:space="preserve">one or more </w:t>
      </w:r>
      <w:r w:rsidR="00226BDF">
        <w:t xml:space="preserve">selected </w:t>
      </w:r>
      <w:r w:rsidR="00EF0ABA">
        <w:t>objects.</w:t>
      </w:r>
    </w:p>
    <w:p w14:paraId="71EE8880" w14:textId="77777777" w:rsidR="00305FC3" w:rsidRPr="005E4F0A" w:rsidRDefault="00CE3620" w:rsidP="00624B53">
      <w:pPr>
        <w:rPr>
          <w:i/>
        </w:rPr>
      </w:pPr>
      <w:r w:rsidRPr="005E4F0A">
        <w:rPr>
          <w:i/>
        </w:rPr>
        <w:t>Edit properties of objects</w:t>
      </w:r>
    </w:p>
    <w:p w14:paraId="71EE8881" w14:textId="7498202F" w:rsidR="00305FC3" w:rsidRDefault="00305FC3" w:rsidP="00624B53">
      <w:r w:rsidRPr="00305FC3">
        <w:t>Right clicking selected objects show</w:t>
      </w:r>
      <w:r>
        <w:t>s</w:t>
      </w:r>
      <w:r w:rsidRPr="00305FC3">
        <w:t xml:space="preserve"> a popup menu</w:t>
      </w:r>
      <w:r w:rsidR="004A1286">
        <w:t xml:space="preserve"> (</w:t>
      </w:r>
      <w:r w:rsidR="004A1286">
        <w:fldChar w:fldCharType="begin"/>
      </w:r>
      <w:r w:rsidR="004A1286">
        <w:instrText xml:space="preserve"> REF _Ref465949400 \h </w:instrText>
      </w:r>
      <w:r w:rsidR="004A1286">
        <w:fldChar w:fldCharType="separate"/>
      </w:r>
      <w:r w:rsidR="00D22375">
        <w:t xml:space="preserve">Figure </w:t>
      </w:r>
      <w:r w:rsidR="00D22375">
        <w:rPr>
          <w:noProof/>
        </w:rPr>
        <w:t>15</w:t>
      </w:r>
      <w:r w:rsidR="004A1286">
        <w:fldChar w:fldCharType="end"/>
      </w:r>
      <w:r w:rsidR="004A1286">
        <w:t>)</w:t>
      </w:r>
      <w:r w:rsidRPr="00305FC3">
        <w:t>. Selecting “Properties” from that menu shows a dialog</w:t>
      </w:r>
      <w:r w:rsidR="009140B1">
        <w:t xml:space="preserve"> </w:t>
      </w:r>
      <w:r w:rsidRPr="00305FC3">
        <w:t>with common values for the selected objects</w:t>
      </w:r>
      <w:r w:rsidR="004A1286">
        <w:t xml:space="preserve"> (</w:t>
      </w:r>
      <w:r w:rsidR="004A1286">
        <w:fldChar w:fldCharType="begin"/>
      </w:r>
      <w:r w:rsidR="004A1286">
        <w:instrText xml:space="preserve"> REF _Ref465949448 \h </w:instrText>
      </w:r>
      <w:r w:rsidR="004A1286">
        <w:fldChar w:fldCharType="separate"/>
      </w:r>
      <w:r w:rsidR="00D22375">
        <w:t xml:space="preserve">Figure </w:t>
      </w:r>
      <w:r w:rsidR="00D22375">
        <w:rPr>
          <w:noProof/>
        </w:rPr>
        <w:t>16</w:t>
      </w:r>
      <w:r w:rsidR="004A1286">
        <w:fldChar w:fldCharType="end"/>
      </w:r>
      <w:r w:rsidR="004A1286">
        <w:t>)</w:t>
      </w:r>
      <w:r w:rsidRPr="00305FC3">
        <w:t xml:space="preserve">. These values can be changed in this and </w:t>
      </w:r>
      <w:r w:rsidR="00226BDF">
        <w:t xml:space="preserve">the changed values </w:t>
      </w:r>
      <w:r w:rsidRPr="00305FC3">
        <w:t xml:space="preserve">are applied </w:t>
      </w:r>
      <w:r w:rsidR="00226BDF">
        <w:t xml:space="preserve">into the database for </w:t>
      </w:r>
      <w:r w:rsidR="00AB2F96">
        <w:t>all selected objects</w:t>
      </w:r>
      <w:r w:rsidRPr="00305FC3">
        <w:t>.</w:t>
      </w:r>
    </w:p>
    <w:p w14:paraId="71EE8882" w14:textId="77777777" w:rsidR="004A1286" w:rsidRDefault="00CE3620" w:rsidP="004A1286">
      <w:pPr>
        <w:keepNext/>
      </w:pPr>
      <w:r>
        <w:rPr>
          <w:b/>
        </w:rPr>
        <w:lastRenderedPageBreak/>
        <w:br/>
      </w:r>
      <w:r w:rsidR="00305FC3" w:rsidRPr="00305FC3">
        <w:rPr>
          <w:b/>
          <w:noProof/>
          <w:lang w:val="nl-NL" w:eastAsia="nl-NL"/>
        </w:rPr>
        <w:drawing>
          <wp:inline distT="0" distB="0" distL="0" distR="0" wp14:anchorId="71EE88F9" wp14:editId="71EE88FA">
            <wp:extent cx="2857899" cy="1771897"/>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899" cy="1771897"/>
                    </a:xfrm>
                    <a:prstGeom prst="rect">
                      <a:avLst/>
                    </a:prstGeom>
                  </pic:spPr>
                </pic:pic>
              </a:graphicData>
            </a:graphic>
          </wp:inline>
        </w:drawing>
      </w:r>
    </w:p>
    <w:p w14:paraId="71EE8883" w14:textId="77777777" w:rsidR="00CE3620" w:rsidRPr="00CE3620" w:rsidRDefault="004A1286" w:rsidP="004A1286">
      <w:pPr>
        <w:pStyle w:val="Caption"/>
        <w:rPr>
          <w:b w:val="0"/>
        </w:rPr>
      </w:pPr>
      <w:bookmarkStart w:id="144" w:name="_Ref465949448"/>
      <w:r>
        <w:t xml:space="preserve">Figure </w:t>
      </w:r>
      <w:r>
        <w:fldChar w:fldCharType="begin"/>
      </w:r>
      <w:r>
        <w:instrText xml:space="preserve"> SEQ Figure \* ARABIC </w:instrText>
      </w:r>
      <w:r>
        <w:fldChar w:fldCharType="separate"/>
      </w:r>
      <w:r w:rsidR="00D22375">
        <w:rPr>
          <w:noProof/>
        </w:rPr>
        <w:t>16</w:t>
      </w:r>
      <w:r>
        <w:fldChar w:fldCharType="end"/>
      </w:r>
      <w:bookmarkEnd w:id="144"/>
      <w:r w:rsidR="00FE0E0C">
        <w:t>, edit object properties dialog.</w:t>
      </w:r>
    </w:p>
    <w:p w14:paraId="71EE8884" w14:textId="6D37BB29" w:rsidR="00C95C95" w:rsidRDefault="00421F0C" w:rsidP="00226BDF">
      <w:r w:rsidRPr="005E4F0A">
        <w:rPr>
          <w:i/>
        </w:rPr>
        <w:t>4</w:t>
      </w:r>
      <w:r w:rsidR="00A60217" w:rsidRPr="005E4F0A">
        <w:rPr>
          <w:i/>
        </w:rPr>
        <w:t>.</w:t>
      </w:r>
      <w:r w:rsidRPr="005E4F0A">
        <w:rPr>
          <w:i/>
        </w:rPr>
        <w:t xml:space="preserve"> </w:t>
      </w:r>
      <w:r w:rsidR="002D7A96" w:rsidRPr="005E4F0A">
        <w:rPr>
          <w:i/>
        </w:rPr>
        <w:t>Measures</w:t>
      </w:r>
      <w:r w:rsidR="002D7A96">
        <w:br/>
        <w:t xml:space="preserve">In the </w:t>
      </w:r>
      <w:proofErr w:type="spellStart"/>
      <w:r w:rsidR="002D7A96">
        <w:t>Ecodistrict</w:t>
      </w:r>
      <w:proofErr w:type="spellEnd"/>
      <w:ins w:id="145" w:author="Carolina Hiller" w:date="2016-11-10T10:54:00Z">
        <w:r w:rsidR="001858AC">
          <w:t>-ICT</w:t>
        </w:r>
      </w:ins>
      <w:r w:rsidR="002D7A96">
        <w:t xml:space="preserve"> database measures are predefined </w:t>
      </w:r>
      <w:r w:rsidR="00226BDF">
        <w:t xml:space="preserve">per </w:t>
      </w:r>
      <w:ins w:id="146" w:author="Carolina Hiller" w:date="2016-11-10T11:44:00Z">
        <w:r w:rsidR="00F334DB">
          <w:t xml:space="preserve">case </w:t>
        </w:r>
      </w:ins>
      <w:r w:rsidR="00AB2F96">
        <w:t>and</w:t>
      </w:r>
      <w:r w:rsidR="002D7A96">
        <w:t xml:space="preserve"> can be applied to </w:t>
      </w:r>
      <w:r w:rsidR="00226BDF">
        <w:t xml:space="preserve">selected </w:t>
      </w:r>
      <w:r w:rsidR="002D7A96">
        <w:t xml:space="preserve">objects or on the district as a whole. </w:t>
      </w:r>
      <w:r w:rsidR="00305FC3">
        <w:t>The measures available for the type of the selected objects are show</w:t>
      </w:r>
      <w:ins w:id="147" w:author="Carolina Hiller" w:date="2016-11-10T10:55:00Z">
        <w:r w:rsidR="001858AC">
          <w:t>n</w:t>
        </w:r>
      </w:ins>
      <w:r w:rsidR="00305FC3">
        <w:t xml:space="preserve"> when the “Measures” icon </w:t>
      </w:r>
      <w:r w:rsidR="00226BDF">
        <w:t>(</w:t>
      </w:r>
      <w:r w:rsidR="004A1286">
        <w:fldChar w:fldCharType="begin"/>
      </w:r>
      <w:r w:rsidR="004A1286">
        <w:instrText xml:space="preserve"> REF _Ref465949475 \h </w:instrText>
      </w:r>
      <w:r w:rsidR="004A1286">
        <w:fldChar w:fldCharType="separate"/>
      </w:r>
      <w:r w:rsidR="00D22375">
        <w:t xml:space="preserve">Figure </w:t>
      </w:r>
      <w:r w:rsidR="00D22375">
        <w:rPr>
          <w:noProof/>
        </w:rPr>
        <w:t>10</w:t>
      </w:r>
      <w:r w:rsidR="004A1286">
        <w:fldChar w:fldCharType="end"/>
      </w:r>
      <w:r w:rsidR="004A1286">
        <w:t xml:space="preserve">, option </w:t>
      </w:r>
      <w:r w:rsidR="00226BDF">
        <w:t xml:space="preserve">4) </w:t>
      </w:r>
      <w:r w:rsidR="00305FC3">
        <w:t>is selected in the left upper corner.</w:t>
      </w:r>
      <w:r w:rsidR="00A77B1D">
        <w:t xml:space="preserve"> District wide measures are always shown. </w:t>
      </w:r>
      <w:r w:rsidR="00305FC3">
        <w:t xml:space="preserve"> </w:t>
      </w:r>
    </w:p>
    <w:p w14:paraId="71EE8885" w14:textId="77777777" w:rsidR="00C95C95" w:rsidRDefault="00C95C95" w:rsidP="00446B39">
      <w:r>
        <w:t>Following is a set of measures available to be applied to buildings within the Antwerp case</w:t>
      </w:r>
      <w:r w:rsidR="004A1286">
        <w:t xml:space="preserve"> (</w:t>
      </w:r>
      <w:r w:rsidR="004A1286">
        <w:fldChar w:fldCharType="begin"/>
      </w:r>
      <w:r w:rsidR="004A1286">
        <w:instrText xml:space="preserve"> REF _Ref465949502 \h </w:instrText>
      </w:r>
      <w:r w:rsidR="004A1286">
        <w:fldChar w:fldCharType="separate"/>
      </w:r>
      <w:r w:rsidR="00D22375">
        <w:t xml:space="preserve">Figure </w:t>
      </w:r>
      <w:r w:rsidR="00D22375">
        <w:rPr>
          <w:noProof/>
        </w:rPr>
        <w:t>17</w:t>
      </w:r>
      <w:r w:rsidR="004A1286">
        <w:fldChar w:fldCharType="end"/>
      </w:r>
      <w:r w:rsidR="004A1286">
        <w:t>)</w:t>
      </w:r>
      <w:r>
        <w:t>.</w:t>
      </w:r>
    </w:p>
    <w:p w14:paraId="71EE8886" w14:textId="77777777" w:rsidR="004A1286" w:rsidRDefault="00C65A51" w:rsidP="004A1286">
      <w:pPr>
        <w:keepNext/>
      </w:pPr>
      <w:r w:rsidRPr="00C95C95">
        <w:rPr>
          <w:noProof/>
          <w:lang w:val="nl-NL" w:eastAsia="nl-NL"/>
        </w:rPr>
        <w:drawing>
          <wp:inline distT="0" distB="0" distL="0" distR="0" wp14:anchorId="71EE88FB" wp14:editId="71EE88FC">
            <wp:extent cx="1428950" cy="1333686"/>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28950" cy="1333686"/>
                    </a:xfrm>
                    <a:prstGeom prst="rect">
                      <a:avLst/>
                    </a:prstGeom>
                  </pic:spPr>
                </pic:pic>
              </a:graphicData>
            </a:graphic>
          </wp:inline>
        </w:drawing>
      </w:r>
    </w:p>
    <w:p w14:paraId="71EE8887" w14:textId="77777777" w:rsidR="00C95C95" w:rsidRDefault="004A1286" w:rsidP="004A1286">
      <w:pPr>
        <w:pStyle w:val="Caption"/>
      </w:pPr>
      <w:bookmarkStart w:id="148" w:name="_Ref465949502"/>
      <w:r>
        <w:t xml:space="preserve">Figure </w:t>
      </w:r>
      <w:r>
        <w:fldChar w:fldCharType="begin"/>
      </w:r>
      <w:r>
        <w:instrText xml:space="preserve"> SEQ Figure \* ARABIC </w:instrText>
      </w:r>
      <w:r>
        <w:fldChar w:fldCharType="separate"/>
      </w:r>
      <w:r w:rsidR="00D22375">
        <w:rPr>
          <w:noProof/>
        </w:rPr>
        <w:t>17</w:t>
      </w:r>
      <w:r>
        <w:fldChar w:fldCharType="end"/>
      </w:r>
      <w:bookmarkEnd w:id="148"/>
      <w:r w:rsidR="00FE0E0C">
        <w:t>, select a measure to be applied on previous selected objects.</w:t>
      </w:r>
    </w:p>
    <w:p w14:paraId="71EE8888" w14:textId="4D72B43D" w:rsidR="00C95C95" w:rsidRDefault="00C95C95" w:rsidP="00446B39">
      <w:r>
        <w:t>Selecting a measure shows a dialog</w:t>
      </w:r>
      <w:r w:rsidR="009140B1">
        <w:t xml:space="preserve"> </w:t>
      </w:r>
      <w:r w:rsidR="004A1286">
        <w:t>(</w:t>
      </w:r>
      <w:r w:rsidR="004A1286">
        <w:fldChar w:fldCharType="begin"/>
      </w:r>
      <w:r w:rsidR="004A1286">
        <w:instrText xml:space="preserve"> REF _Ref465949522 \h </w:instrText>
      </w:r>
      <w:r w:rsidR="004A1286">
        <w:fldChar w:fldCharType="separate"/>
      </w:r>
      <w:r w:rsidR="00D22375">
        <w:t xml:space="preserve">Figure </w:t>
      </w:r>
      <w:r w:rsidR="00D22375">
        <w:rPr>
          <w:noProof/>
        </w:rPr>
        <w:t>18</w:t>
      </w:r>
      <w:r w:rsidR="004A1286">
        <w:fldChar w:fldCharType="end"/>
      </w:r>
      <w:r w:rsidR="004A1286">
        <w:t xml:space="preserve">) </w:t>
      </w:r>
      <w:r>
        <w:t>with sp</w:t>
      </w:r>
      <w:r w:rsidR="00FE0E0C">
        <w:t>ecific options for that measure.</w:t>
      </w:r>
    </w:p>
    <w:p w14:paraId="71EE8889" w14:textId="77777777" w:rsidR="004A1286" w:rsidRDefault="00C95C95" w:rsidP="004A1286">
      <w:pPr>
        <w:keepNext/>
      </w:pPr>
      <w:r w:rsidRPr="00C95C95">
        <w:rPr>
          <w:noProof/>
          <w:lang w:val="nl-NL" w:eastAsia="nl-NL"/>
        </w:rPr>
        <w:drawing>
          <wp:inline distT="0" distB="0" distL="0" distR="0" wp14:anchorId="71EE88FD" wp14:editId="71EE88FE">
            <wp:extent cx="2381583" cy="11431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1583" cy="1143160"/>
                    </a:xfrm>
                    <a:prstGeom prst="rect">
                      <a:avLst/>
                    </a:prstGeom>
                  </pic:spPr>
                </pic:pic>
              </a:graphicData>
            </a:graphic>
          </wp:inline>
        </w:drawing>
      </w:r>
    </w:p>
    <w:p w14:paraId="71EE888A" w14:textId="77777777" w:rsidR="00C65A51" w:rsidRDefault="004A1286" w:rsidP="004A1286">
      <w:pPr>
        <w:pStyle w:val="Caption"/>
      </w:pPr>
      <w:bookmarkStart w:id="149" w:name="_Ref465949522"/>
      <w:r>
        <w:t xml:space="preserve">Figure </w:t>
      </w:r>
      <w:r>
        <w:fldChar w:fldCharType="begin"/>
      </w:r>
      <w:r>
        <w:instrText xml:space="preserve"> SEQ Figure \* ARABIC </w:instrText>
      </w:r>
      <w:r>
        <w:fldChar w:fldCharType="separate"/>
      </w:r>
      <w:r w:rsidR="00D22375">
        <w:rPr>
          <w:noProof/>
        </w:rPr>
        <w:t>18</w:t>
      </w:r>
      <w:r>
        <w:fldChar w:fldCharType="end"/>
      </w:r>
      <w:bookmarkEnd w:id="149"/>
      <w:r w:rsidR="00FE0E0C">
        <w:t>, select an option for a selected measure.</w:t>
      </w:r>
    </w:p>
    <w:p w14:paraId="71EE888B" w14:textId="77777777" w:rsidR="00226BDF" w:rsidRDefault="00226BDF" w:rsidP="00446B39">
      <w:r>
        <w:t>When applied, that measure, including the selected objects,</w:t>
      </w:r>
      <w:r w:rsidR="00A77B1D">
        <w:t xml:space="preserve"> are stored under the</w:t>
      </w:r>
      <w:r>
        <w:t xml:space="preserve"> </w:t>
      </w:r>
      <w:r w:rsidR="00A77B1D">
        <w:t>“</w:t>
      </w:r>
      <w:r>
        <w:t>Measures history</w:t>
      </w:r>
      <w:r w:rsidR="00A77B1D">
        <w:t>”</w:t>
      </w:r>
      <w:r>
        <w:t xml:space="preserve"> control (</w:t>
      </w:r>
      <w:r w:rsidR="004A1286">
        <w:fldChar w:fldCharType="begin"/>
      </w:r>
      <w:r w:rsidR="004A1286">
        <w:instrText xml:space="preserve"> REF _Ref465949475 \h </w:instrText>
      </w:r>
      <w:r w:rsidR="004A1286">
        <w:fldChar w:fldCharType="separate"/>
      </w:r>
      <w:r w:rsidR="00D22375">
        <w:t xml:space="preserve">Figure </w:t>
      </w:r>
      <w:r w:rsidR="00D22375">
        <w:rPr>
          <w:noProof/>
        </w:rPr>
        <w:t>10</w:t>
      </w:r>
      <w:r w:rsidR="004A1286">
        <w:fldChar w:fldCharType="end"/>
      </w:r>
      <w:r w:rsidR="004A1286">
        <w:t xml:space="preserve">, option </w:t>
      </w:r>
      <w:r>
        <w:t>5</w:t>
      </w:r>
      <w:r w:rsidR="004A1286">
        <w:t xml:space="preserve"> and </w:t>
      </w:r>
      <w:r w:rsidR="004A1286">
        <w:fldChar w:fldCharType="begin"/>
      </w:r>
      <w:r w:rsidR="004A1286">
        <w:instrText xml:space="preserve"> REF _Ref465949561 \h </w:instrText>
      </w:r>
      <w:r w:rsidR="004A1286">
        <w:fldChar w:fldCharType="separate"/>
      </w:r>
      <w:r w:rsidR="00D22375">
        <w:t xml:space="preserve">Figure </w:t>
      </w:r>
      <w:r w:rsidR="00D22375">
        <w:rPr>
          <w:noProof/>
        </w:rPr>
        <w:t>19</w:t>
      </w:r>
      <w:r w:rsidR="004A1286">
        <w:fldChar w:fldCharType="end"/>
      </w:r>
      <w:r>
        <w:t>) on the upper right side.</w:t>
      </w:r>
    </w:p>
    <w:p w14:paraId="71EE888C" w14:textId="77777777" w:rsidR="004A1286" w:rsidRDefault="00226BDF" w:rsidP="004A1286">
      <w:pPr>
        <w:keepNext/>
      </w:pPr>
      <w:r w:rsidRPr="005E4F0A">
        <w:rPr>
          <w:i/>
        </w:rPr>
        <w:lastRenderedPageBreak/>
        <w:t>5</w:t>
      </w:r>
      <w:r w:rsidR="00A60217" w:rsidRPr="005E4F0A">
        <w:rPr>
          <w:i/>
        </w:rPr>
        <w:t>.</w:t>
      </w:r>
      <w:r w:rsidRPr="005E4F0A">
        <w:rPr>
          <w:i/>
        </w:rPr>
        <w:t xml:space="preserve"> Measures history/measures to be applied</w:t>
      </w:r>
      <w:r w:rsidR="00A77B1D" w:rsidRPr="005E4F0A">
        <w:rPr>
          <w:i/>
        </w:rPr>
        <w:t xml:space="preserve"> control</w:t>
      </w:r>
      <w:r>
        <w:rPr>
          <w:b/>
        </w:rPr>
        <w:br/>
      </w:r>
      <w:r w:rsidR="004A7D04" w:rsidRPr="00C65A51">
        <w:rPr>
          <w:noProof/>
          <w:lang w:val="nl-NL" w:eastAsia="nl-NL"/>
        </w:rPr>
        <w:drawing>
          <wp:inline distT="0" distB="0" distL="0" distR="0" wp14:anchorId="71EE88FF" wp14:editId="71EE8900">
            <wp:extent cx="1904365" cy="1734820"/>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04365" cy="1734820"/>
                    </a:xfrm>
                    <a:prstGeom prst="rect">
                      <a:avLst/>
                    </a:prstGeom>
                  </pic:spPr>
                </pic:pic>
              </a:graphicData>
            </a:graphic>
          </wp:inline>
        </w:drawing>
      </w:r>
    </w:p>
    <w:p w14:paraId="71EE888D" w14:textId="77777777" w:rsidR="00CF62D8" w:rsidRDefault="004A1286" w:rsidP="004A1286">
      <w:pPr>
        <w:pStyle w:val="Caption"/>
      </w:pPr>
      <w:bookmarkStart w:id="150" w:name="_Ref465949561"/>
      <w:r>
        <w:t xml:space="preserve">Figure </w:t>
      </w:r>
      <w:r>
        <w:fldChar w:fldCharType="begin"/>
      </w:r>
      <w:r>
        <w:instrText xml:space="preserve"> SEQ Figure \* ARABIC </w:instrText>
      </w:r>
      <w:r>
        <w:fldChar w:fldCharType="separate"/>
      </w:r>
      <w:r w:rsidR="00D22375">
        <w:rPr>
          <w:noProof/>
        </w:rPr>
        <w:t>19</w:t>
      </w:r>
      <w:r>
        <w:fldChar w:fldCharType="end"/>
      </w:r>
      <w:bookmarkEnd w:id="150"/>
      <w:r w:rsidR="00FE0E0C">
        <w:t>, all measures, including previous applied measures, are listed to be applied to the database.</w:t>
      </w:r>
    </w:p>
    <w:p w14:paraId="71EE888E" w14:textId="308DA489" w:rsidR="004A7D04" w:rsidRDefault="004A7D04" w:rsidP="00446B39">
      <w:r>
        <w:t xml:space="preserve">In this </w:t>
      </w:r>
      <w:r w:rsidR="00226BDF">
        <w:t>control</w:t>
      </w:r>
      <w:r>
        <w:t xml:space="preserve"> </w:t>
      </w:r>
      <w:r w:rsidR="004A1286">
        <w:t>(</w:t>
      </w:r>
      <w:r w:rsidR="004A1286">
        <w:fldChar w:fldCharType="begin"/>
      </w:r>
      <w:r w:rsidR="004A1286">
        <w:instrText xml:space="preserve"> REF _Ref465949561 \h </w:instrText>
      </w:r>
      <w:r w:rsidR="004A1286">
        <w:fldChar w:fldCharType="separate"/>
      </w:r>
      <w:r w:rsidR="00D22375">
        <w:t xml:space="preserve">Figure </w:t>
      </w:r>
      <w:r w:rsidR="00D22375">
        <w:rPr>
          <w:noProof/>
        </w:rPr>
        <w:t>19</w:t>
      </w:r>
      <w:r w:rsidR="004A1286">
        <w:fldChar w:fldCharType="end"/>
      </w:r>
      <w:r w:rsidR="004A1286">
        <w:t xml:space="preserve">) </w:t>
      </w:r>
      <w:r>
        <w:t xml:space="preserve">measures are collected to be applied </w:t>
      </w:r>
      <w:ins w:id="151" w:author="Hans Cornelissen" w:date="2016-11-14T08:16:00Z">
        <w:r w:rsidR="00EA3A3A">
          <w:t>together</w:t>
        </w:r>
      </w:ins>
      <w:commentRangeStart w:id="152"/>
      <w:del w:id="153" w:author="Hans Cornelissen" w:date="2016-11-14T08:17:00Z">
        <w:r w:rsidR="00A77B1D" w:rsidDel="00EA3A3A">
          <w:delText>en masse</w:delText>
        </w:r>
        <w:r w:rsidDel="00EA3A3A">
          <w:delText xml:space="preserve"> </w:delText>
        </w:r>
        <w:commentRangeEnd w:id="152"/>
        <w:r w:rsidR="001858AC" w:rsidDel="00EA3A3A">
          <w:rPr>
            <w:rStyle w:val="CommentReference"/>
            <w:rFonts w:ascii="Calibri" w:eastAsia="Times New Roman" w:hAnsi="Calibri" w:cs="Times New Roman"/>
            <w:lang w:eastAsia="de-DE"/>
          </w:rPr>
          <w:commentReference w:id="152"/>
        </w:r>
      </w:del>
      <w:ins w:id="154" w:author="Hans Cornelissen" w:date="2016-11-14T08:17:00Z">
        <w:r w:rsidR="00EA3A3A">
          <w:t xml:space="preserve"> </w:t>
        </w:r>
      </w:ins>
      <w:r>
        <w:t xml:space="preserve">to the database. This control also gives an opportunity to re-use previous applied measures </w:t>
      </w:r>
      <w:ins w:id="155" w:author="Carolina Hiller" w:date="2016-11-10T10:58:00Z">
        <w:r w:rsidR="001858AC">
          <w:t xml:space="preserve">in </w:t>
        </w:r>
      </w:ins>
      <w:r>
        <w:t xml:space="preserve">other </w:t>
      </w:r>
      <w:ins w:id="156" w:author="Carolina Hiller" w:date="2016-11-10T10:58:00Z">
        <w:r w:rsidR="001858AC">
          <w:t>alternatives</w:t>
        </w:r>
      </w:ins>
      <w:r>
        <w:t>.</w:t>
      </w:r>
    </w:p>
    <w:p w14:paraId="71EE888F" w14:textId="77777777" w:rsidR="004A7D04" w:rsidRDefault="00226BDF" w:rsidP="00446B39">
      <w:r w:rsidRPr="005E4F0A">
        <w:rPr>
          <w:i/>
        </w:rPr>
        <w:t xml:space="preserve">Re-use the </w:t>
      </w:r>
      <w:r w:rsidR="00A77B1D" w:rsidRPr="005E4F0A">
        <w:rPr>
          <w:i/>
        </w:rPr>
        <w:t xml:space="preserve">selection of </w:t>
      </w:r>
      <w:r w:rsidRPr="005E4F0A">
        <w:rPr>
          <w:i/>
        </w:rPr>
        <w:t>measure objects</w:t>
      </w:r>
      <w:r w:rsidR="00A77B1D">
        <w:t xml:space="preserve"> </w:t>
      </w:r>
      <w:r>
        <w:br/>
      </w:r>
      <w:r w:rsidR="004A7D04">
        <w:t>When a measure is selected</w:t>
      </w:r>
      <w:r w:rsidR="004A1286">
        <w:t xml:space="preserve"> (</w:t>
      </w:r>
      <w:r w:rsidR="004A1286">
        <w:fldChar w:fldCharType="begin"/>
      </w:r>
      <w:r w:rsidR="004A1286">
        <w:instrText xml:space="preserve"> REF _Ref465949561 \h </w:instrText>
      </w:r>
      <w:r w:rsidR="004A1286">
        <w:fldChar w:fldCharType="separate"/>
      </w:r>
      <w:r w:rsidR="00D22375">
        <w:t xml:space="preserve">Figure </w:t>
      </w:r>
      <w:r w:rsidR="00D22375">
        <w:rPr>
          <w:noProof/>
        </w:rPr>
        <w:t>19</w:t>
      </w:r>
      <w:r w:rsidR="004A1286">
        <w:fldChar w:fldCharType="end"/>
      </w:r>
      <w:r w:rsidR="004A1286">
        <w:t>)</w:t>
      </w:r>
      <w:r w:rsidR="004A7D04">
        <w:t xml:space="preserve"> the corresponding objects that measure is to be applied</w:t>
      </w:r>
      <w:r>
        <w:t xml:space="preserve"> </w:t>
      </w:r>
      <w:r w:rsidR="00A77B1D">
        <w:t>to</w:t>
      </w:r>
      <w:r>
        <w:t xml:space="preserve"> are selected on the map</w:t>
      </w:r>
      <w:r w:rsidR="004A7D04">
        <w:t xml:space="preserve">. This selection </w:t>
      </w:r>
      <w:r>
        <w:t xml:space="preserve">of objects </w:t>
      </w:r>
      <w:r w:rsidR="004A7D04">
        <w:t>can then be used to apply yet another measure.</w:t>
      </w:r>
    </w:p>
    <w:p w14:paraId="71EE8890" w14:textId="4A8CA590" w:rsidR="00226BDF" w:rsidRDefault="00226BDF" w:rsidP="00446B39">
      <w:r w:rsidRPr="005E4F0A">
        <w:rPr>
          <w:i/>
        </w:rPr>
        <w:t>Re-apply measures from the history list</w:t>
      </w:r>
      <w:r>
        <w:br/>
        <w:t xml:space="preserve">Measures </w:t>
      </w:r>
      <w:ins w:id="157" w:author="Carolina Hiller" w:date="2016-11-10T10:59:00Z">
        <w:r w:rsidR="001858AC">
          <w:t>used in</w:t>
        </w:r>
      </w:ins>
      <w:r>
        <w:t xml:space="preserve"> another alternative can be added to the active measures by selecting the “+” icon behind it</w:t>
      </w:r>
      <w:r w:rsidR="004A1286">
        <w:t xml:space="preserve"> (</w:t>
      </w:r>
      <w:r w:rsidR="004A1286">
        <w:fldChar w:fldCharType="begin"/>
      </w:r>
      <w:r w:rsidR="004A1286">
        <w:instrText xml:space="preserve"> REF _Ref465949561 \h </w:instrText>
      </w:r>
      <w:r w:rsidR="004A1286">
        <w:fldChar w:fldCharType="separate"/>
      </w:r>
      <w:r w:rsidR="00D22375">
        <w:t xml:space="preserve">Figure </w:t>
      </w:r>
      <w:r w:rsidR="00D22375">
        <w:rPr>
          <w:noProof/>
        </w:rPr>
        <w:t>19</w:t>
      </w:r>
      <w:r w:rsidR="004A1286">
        <w:fldChar w:fldCharType="end"/>
      </w:r>
      <w:r w:rsidR="004A1286">
        <w:t>)</w:t>
      </w:r>
      <w:r>
        <w:t>. The “-” icon removes that measure from the active measures list.</w:t>
      </w:r>
    </w:p>
    <w:p w14:paraId="2074133D" w14:textId="77777777" w:rsidR="004B18CD" w:rsidRDefault="004B18CD">
      <w:pPr>
        <w:rPr>
          <w:ins w:id="158" w:author="Hans Cornelissen" w:date="2016-11-14T08:53:00Z"/>
        </w:rPr>
      </w:pPr>
      <w:ins w:id="159" w:author="Hans Cornelissen" w:date="2016-11-14T08:52:00Z">
        <w:r w:rsidRPr="004B18CD">
          <w:rPr>
            <w:b/>
            <w:rPrChange w:id="160" w:author="Hans Cornelissen" w:date="2016-11-14T08:53:00Z">
              <w:rPr/>
            </w:rPrChange>
          </w:rPr>
          <w:t>D</w:t>
        </w:r>
      </w:ins>
      <w:ins w:id="161" w:author="Hans Cornelissen" w:date="2016-11-14T08:51:00Z">
        <w:r w:rsidRPr="004B18CD">
          <w:rPr>
            <w:b/>
            <w:rPrChange w:id="162" w:author="Hans Cornelissen" w:date="2016-11-14T08:53:00Z">
              <w:rPr/>
            </w:rPrChange>
          </w:rPr>
          <w:t>esign module tables</w:t>
        </w:r>
      </w:ins>
      <w:ins w:id="163" w:author="Hans Cornelissen" w:date="2016-11-14T08:52:00Z">
        <w:r>
          <w:br/>
          <w:t>Some options can only be set directly in the database. The following tables hold information for the design module configuration.</w:t>
        </w:r>
      </w:ins>
    </w:p>
    <w:p w14:paraId="4DA5F06F" w14:textId="2879888F" w:rsidR="004B18CD" w:rsidRDefault="004B18CD" w:rsidP="004B18CD">
      <w:pPr>
        <w:pStyle w:val="ListParagraph"/>
        <w:numPr>
          <w:ilvl w:val="0"/>
          <w:numId w:val="8"/>
        </w:numPr>
        <w:rPr>
          <w:ins w:id="164" w:author="Hans Cornelissen" w:date="2016-11-14T09:12:00Z"/>
        </w:rPr>
        <w:pPrChange w:id="165" w:author="Hans Cornelissen" w:date="2016-11-14T08:53:00Z">
          <w:pPr/>
        </w:pPrChange>
      </w:pPr>
      <w:proofErr w:type="spellStart"/>
      <w:ins w:id="166" w:author="Hans Cornelissen" w:date="2016-11-14T09:12:00Z">
        <w:r w:rsidRPr="004B18CD">
          <w:t>di_measures</w:t>
        </w:r>
      </w:ins>
      <w:proofErr w:type="spellEnd"/>
      <w:ins w:id="167" w:author="Hans Cornelissen" w:date="2016-11-14T09:13:00Z">
        <w:r w:rsidR="00644362">
          <w:t>: this table contains all measures to be applied to selected objects</w:t>
        </w:r>
      </w:ins>
    </w:p>
    <w:p w14:paraId="345A93CC" w14:textId="6D0058EE" w:rsidR="004B18CD" w:rsidRDefault="004B18CD" w:rsidP="004B18CD">
      <w:pPr>
        <w:pStyle w:val="ListParagraph"/>
        <w:numPr>
          <w:ilvl w:val="0"/>
          <w:numId w:val="8"/>
        </w:numPr>
        <w:rPr>
          <w:ins w:id="168" w:author="Hans Cornelissen" w:date="2016-11-14T09:12:00Z"/>
        </w:rPr>
        <w:pPrChange w:id="169" w:author="Hans Cornelissen" w:date="2016-11-14T08:53:00Z">
          <w:pPr/>
        </w:pPrChange>
      </w:pPr>
      <w:proofErr w:type="spellStart"/>
      <w:ins w:id="170" w:author="Hans Cornelissen" w:date="2016-11-14T09:12:00Z">
        <w:r w:rsidRPr="004B18CD">
          <w:t>di_measureshistory</w:t>
        </w:r>
      </w:ins>
      <w:proofErr w:type="spellEnd"/>
      <w:ins w:id="171" w:author="Hans Cornelissen" w:date="2016-11-14T09:13:00Z">
        <w:r w:rsidR="00644362">
          <w:t>: this table contains all measures including the</w:t>
        </w:r>
      </w:ins>
      <w:ins w:id="172" w:author="Hans Cornelissen" w:date="2016-11-14T09:14:00Z">
        <w:r w:rsidR="00644362">
          <w:t>ir</w:t>
        </w:r>
      </w:ins>
      <w:ins w:id="173" w:author="Hans Cornelissen" w:date="2016-11-14T09:13:00Z">
        <w:r w:rsidR="00644362">
          <w:t xml:space="preserve"> selected objects</w:t>
        </w:r>
      </w:ins>
      <w:ins w:id="174" w:author="Hans Cornelissen" w:date="2016-11-14T09:14:00Z">
        <w:r w:rsidR="00644362">
          <w:t xml:space="preserve"> for the as is situation and all </w:t>
        </w:r>
      </w:ins>
      <w:ins w:id="175" w:author="Hans Cornelissen" w:date="2016-11-14T09:12:00Z">
        <w:r w:rsidRPr="004B18CD" w:rsidDel="004B18CD">
          <w:t xml:space="preserve"> </w:t>
        </w:r>
      </w:ins>
      <w:ins w:id="176" w:author="Hans Cornelissen" w:date="2016-11-14T09:14:00Z">
        <w:r w:rsidR="00644362">
          <w:t>variants</w:t>
        </w:r>
      </w:ins>
    </w:p>
    <w:p w14:paraId="73E357E5" w14:textId="00B31556" w:rsidR="004B18CD" w:rsidRDefault="004B18CD" w:rsidP="004B18CD">
      <w:pPr>
        <w:pStyle w:val="ListParagraph"/>
        <w:numPr>
          <w:ilvl w:val="0"/>
          <w:numId w:val="8"/>
        </w:numPr>
        <w:rPr>
          <w:ins w:id="177" w:author="Hans Cornelissen" w:date="2016-11-14T09:12:00Z"/>
        </w:rPr>
        <w:pPrChange w:id="178" w:author="Hans Cornelissen" w:date="2016-11-14T08:53:00Z">
          <w:pPr/>
        </w:pPrChange>
      </w:pPr>
      <w:proofErr w:type="spellStart"/>
      <w:ins w:id="179" w:author="Hans Cornelissen" w:date="2016-11-14T09:12:00Z">
        <w:r w:rsidRPr="004B18CD">
          <w:t>di_objectproperties</w:t>
        </w:r>
      </w:ins>
      <w:proofErr w:type="spellEnd"/>
      <w:ins w:id="180" w:author="Hans Cornelissen" w:date="2016-11-14T09:14:00Z">
        <w:r w:rsidR="00644362">
          <w:t>: this table defines all properties of objects that can be edited</w:t>
        </w:r>
      </w:ins>
    </w:p>
    <w:p w14:paraId="018FB13E" w14:textId="4F8053E2" w:rsidR="004B18CD" w:rsidRDefault="004B18CD" w:rsidP="004B18CD">
      <w:pPr>
        <w:pStyle w:val="ListParagraph"/>
        <w:numPr>
          <w:ilvl w:val="0"/>
          <w:numId w:val="8"/>
        </w:numPr>
        <w:rPr>
          <w:ins w:id="181" w:author="Hans Cornelissen" w:date="2016-11-14T09:16:00Z"/>
        </w:rPr>
        <w:pPrChange w:id="182" w:author="Hans Cornelissen" w:date="2016-11-14T08:53:00Z">
          <w:pPr/>
        </w:pPrChange>
      </w:pPr>
      <w:proofErr w:type="spellStart"/>
      <w:ins w:id="183" w:author="Hans Cornelissen" w:date="2016-11-14T09:12:00Z">
        <w:r w:rsidRPr="004B18CD">
          <w:t>di_queries</w:t>
        </w:r>
      </w:ins>
      <w:proofErr w:type="spellEnd"/>
      <w:ins w:id="184" w:author="Hans Cornelissen" w:date="2016-11-14T09:15:00Z">
        <w:r w:rsidR="00644362">
          <w:t xml:space="preserve">: this table defines all detail layers that can be </w:t>
        </w:r>
        <w:proofErr w:type="spellStart"/>
        <w:r w:rsidR="00644362">
          <w:t>schown</w:t>
        </w:r>
        <w:proofErr w:type="spellEnd"/>
        <w:r w:rsidR="00644362">
          <w:t xml:space="preserve"> in the design module including legend definitions</w:t>
        </w:r>
      </w:ins>
    </w:p>
    <w:p w14:paraId="091ED428" w14:textId="2DF603E5" w:rsidR="00644362" w:rsidRDefault="00644362" w:rsidP="00644362">
      <w:pPr>
        <w:rPr>
          <w:ins w:id="185" w:author="Hans Cornelissen" w:date="2016-11-14T09:26:00Z"/>
        </w:rPr>
      </w:pPr>
      <w:ins w:id="186" w:author="Hans Cornelissen" w:date="2016-11-14T09:16:00Z">
        <w:r>
          <w:t xml:space="preserve">For all details on these tables see the Design module wiki at </w:t>
        </w:r>
      </w:ins>
      <w:ins w:id="187" w:author="Hans Cornelissen" w:date="2016-11-14T09:28:00Z">
        <w:r w:rsidR="00FF1D09">
          <w:t>“</w:t>
        </w:r>
      </w:ins>
      <w:ins w:id="188" w:author="Hans Cornelissen" w:date="2016-11-14T09:25:00Z">
        <w:r>
          <w:fldChar w:fldCharType="begin"/>
        </w:r>
        <w:r>
          <w:instrText xml:space="preserve"> HYPERLINK "https://github.com/ecodistrict/DesignModule/wiki" </w:instrText>
        </w:r>
        <w:r>
          <w:fldChar w:fldCharType="separate"/>
        </w:r>
        <w:r w:rsidRPr="00644362">
          <w:rPr>
            <w:rStyle w:val="Hyperlink"/>
          </w:rPr>
          <w:t>tables configuration</w:t>
        </w:r>
        <w:r>
          <w:fldChar w:fldCharType="end"/>
        </w:r>
      </w:ins>
      <w:ins w:id="189" w:author="Hans Cornelissen" w:date="2016-11-14T09:28:00Z">
        <w:r w:rsidR="00FF1D09">
          <w:t>”</w:t>
        </w:r>
      </w:ins>
      <w:ins w:id="190" w:author="Hans Cornelissen" w:date="2016-11-14T09:26:00Z">
        <w:r>
          <w:t>.</w:t>
        </w:r>
      </w:ins>
      <w:ins w:id="191" w:author="Hans Cornelissen" w:date="2016-11-14T09:27:00Z">
        <w:r>
          <w:t xml:space="preserve"> There </w:t>
        </w:r>
      </w:ins>
      <w:ins w:id="192" w:author="Hans Cornelissen" w:date="2016-11-14T09:28:00Z">
        <w:r w:rsidR="00FF1D09">
          <w:t xml:space="preserve">are </w:t>
        </w:r>
      </w:ins>
      <w:ins w:id="193" w:author="Hans Cornelissen" w:date="2016-11-14T09:27:00Z">
        <w:r>
          <w:t>plans for creating an editing tool for these options so direct database editing will no longer be needed.</w:t>
        </w:r>
      </w:ins>
    </w:p>
    <w:p w14:paraId="5E0A780C" w14:textId="77777777" w:rsidR="00644362" w:rsidRDefault="00644362" w:rsidP="00644362">
      <w:pPr>
        <w:rPr>
          <w:ins w:id="194" w:author="Hans Cornelissen" w:date="2016-11-14T09:12:00Z"/>
        </w:rPr>
      </w:pPr>
    </w:p>
    <w:p w14:paraId="71EE8891" w14:textId="008F5737" w:rsidR="00EE38AF" w:rsidRDefault="004B18CD" w:rsidP="00644362">
      <w:pPr>
        <w:rPr>
          <w:ins w:id="195" w:author="Hans Cornelissen" w:date="2016-11-14T08:53:00Z"/>
        </w:rPr>
      </w:pPr>
      <w:ins w:id="196" w:author="Hans Cornelissen" w:date="2016-11-14T09:12:00Z">
        <w:r w:rsidRPr="004B18CD" w:rsidDel="004B18CD">
          <w:t xml:space="preserve"> </w:t>
        </w:r>
      </w:ins>
      <w:del w:id="197" w:author="Hans Cornelissen" w:date="2016-11-14T08:53:00Z">
        <w:r w:rsidR="00EE38AF" w:rsidDel="004B18CD">
          <w:br w:type="page"/>
        </w:r>
      </w:del>
    </w:p>
    <w:p w14:paraId="6A8C3903" w14:textId="77777777" w:rsidR="004B18CD" w:rsidRDefault="004B18CD"/>
    <w:p w14:paraId="71EE8892" w14:textId="77777777" w:rsidR="00932018" w:rsidRPr="00A77B1D" w:rsidRDefault="00A77B1D" w:rsidP="00446B39">
      <w:pPr>
        <w:rPr>
          <w:b/>
        </w:rPr>
      </w:pPr>
      <w:r w:rsidRPr="00A77B1D">
        <w:rPr>
          <w:b/>
        </w:rPr>
        <w:t>Examples</w:t>
      </w:r>
    </w:p>
    <w:p w14:paraId="71EE8893" w14:textId="78884F79" w:rsidR="004A7D04" w:rsidRPr="005E4F0A" w:rsidRDefault="004A7D04" w:rsidP="004A7D04">
      <w:pPr>
        <w:rPr>
          <w:i/>
        </w:rPr>
      </w:pPr>
      <w:r w:rsidRPr="005E4F0A">
        <w:rPr>
          <w:i/>
        </w:rPr>
        <w:t>Workflow visualization of data</w:t>
      </w:r>
    </w:p>
    <w:p w14:paraId="71EE8894" w14:textId="77777777" w:rsidR="004A7D04" w:rsidRDefault="004A7D04" w:rsidP="004A7D04">
      <w:pPr>
        <w:pStyle w:val="ListParagraph"/>
        <w:numPr>
          <w:ilvl w:val="0"/>
          <w:numId w:val="8"/>
        </w:numPr>
      </w:pPr>
      <w:r>
        <w:t xml:space="preserve">Start at the upper right corner. </w:t>
      </w:r>
    </w:p>
    <w:p w14:paraId="71EE8895" w14:textId="77777777" w:rsidR="004A7D04" w:rsidRDefault="004A7D04" w:rsidP="004A7D04">
      <w:pPr>
        <w:pStyle w:val="ListParagraph"/>
        <w:numPr>
          <w:ilvl w:val="0"/>
          <w:numId w:val="8"/>
        </w:numPr>
      </w:pPr>
      <w:r>
        <w:t>Select the base map you want to use. “Grayscale” keeps the focus on the coloured data, “Street” shows more information on the surroundings.</w:t>
      </w:r>
    </w:p>
    <w:p w14:paraId="71EE8896" w14:textId="0C1E8D3B" w:rsidR="004A7D04" w:rsidRDefault="004A7D04" w:rsidP="004A7D04">
      <w:pPr>
        <w:pStyle w:val="ListParagraph"/>
        <w:numPr>
          <w:ilvl w:val="0"/>
          <w:numId w:val="8"/>
        </w:numPr>
      </w:pPr>
      <w:r>
        <w:t xml:space="preserve">Keep </w:t>
      </w:r>
      <w:ins w:id="198" w:author="Carolina Hiller" w:date="2016-11-10T11:25:00Z">
        <w:r w:rsidR="005D1428">
          <w:t>the</w:t>
        </w:r>
      </w:ins>
      <w:r>
        <w:t xml:space="preserve"> basic layers switched of</w:t>
      </w:r>
      <w:ins w:id="199" w:author="Carolina Hiller" w:date="2016-11-10T11:01:00Z">
        <w:r w:rsidR="0078726F">
          <w:t>f</w:t>
        </w:r>
      </w:ins>
      <w:r>
        <w:t>.</w:t>
      </w:r>
    </w:p>
    <w:p w14:paraId="71EE8897" w14:textId="77777777" w:rsidR="004A7D04" w:rsidRDefault="004A7D04" w:rsidP="004A7D04">
      <w:pPr>
        <w:pStyle w:val="ListParagraph"/>
        <w:numPr>
          <w:ilvl w:val="0"/>
          <w:numId w:val="8"/>
        </w:numPr>
      </w:pPr>
      <w:r>
        <w:t xml:space="preserve">Use the second icon in the upper right corner to select the domains of interest. </w:t>
      </w:r>
    </w:p>
    <w:p w14:paraId="71EE8898" w14:textId="789CAD90" w:rsidR="00A77B1D" w:rsidRDefault="004A7D04" w:rsidP="00446B39">
      <w:pPr>
        <w:pStyle w:val="ListParagraph"/>
        <w:numPr>
          <w:ilvl w:val="0"/>
          <w:numId w:val="8"/>
        </w:numPr>
      </w:pPr>
      <w:r>
        <w:t>Use the third “Details” icon to select a layer. A second layer can be selected with lower opacity on top of the first one by pressing and holding the CTRL key while selecting an item from “Details”. Selecting an already enabled item from “Details” while holding the CTRL key toggles that item</w:t>
      </w:r>
      <w:ins w:id="200" w:author="Carolina Hiller" w:date="2016-11-10T11:27:00Z">
        <w:r w:rsidR="005D1428">
          <w:t>’</w:t>
        </w:r>
      </w:ins>
      <w:r>
        <w:t>s visibility.</w:t>
      </w:r>
    </w:p>
    <w:p w14:paraId="53BA4C33" w14:textId="77777777" w:rsidR="005E4F0A" w:rsidRDefault="005E4F0A" w:rsidP="00A77B1D">
      <w:pPr>
        <w:rPr>
          <w:b/>
        </w:rPr>
      </w:pPr>
    </w:p>
    <w:p w14:paraId="71EE8899" w14:textId="205DBDEF" w:rsidR="00A77B1D" w:rsidRPr="005E4F0A" w:rsidRDefault="007E1A1C" w:rsidP="00A77B1D">
      <w:pPr>
        <w:rPr>
          <w:i/>
        </w:rPr>
      </w:pPr>
      <w:r w:rsidRPr="005E4F0A">
        <w:rPr>
          <w:i/>
        </w:rPr>
        <w:t>Workflow changing data by applying a measure</w:t>
      </w:r>
    </w:p>
    <w:p w14:paraId="71EE889A" w14:textId="77777777" w:rsidR="007E1A1C" w:rsidRDefault="007E1A1C" w:rsidP="007E1A1C">
      <w:pPr>
        <w:pStyle w:val="ListParagraph"/>
        <w:numPr>
          <w:ilvl w:val="0"/>
          <w:numId w:val="8"/>
        </w:numPr>
      </w:pPr>
      <w:r>
        <w:t>Start at the upper right corner.</w:t>
      </w:r>
    </w:p>
    <w:p w14:paraId="71EE889B" w14:textId="77777777" w:rsidR="007E1A1C" w:rsidRDefault="007E1A1C" w:rsidP="007E1A1C">
      <w:pPr>
        <w:pStyle w:val="ListParagraph"/>
        <w:numPr>
          <w:ilvl w:val="0"/>
          <w:numId w:val="8"/>
        </w:numPr>
      </w:pPr>
      <w:r>
        <w:t>Select the base map you want to use. “Grayscale” keeps the focus on the coloured data, “Street” shows more information on the surroundings.</w:t>
      </w:r>
    </w:p>
    <w:p w14:paraId="71EE889C" w14:textId="77777777" w:rsidR="007E1A1C" w:rsidRDefault="007E1A1C" w:rsidP="007E1A1C">
      <w:pPr>
        <w:pStyle w:val="ListParagraph"/>
        <w:numPr>
          <w:ilvl w:val="0"/>
          <w:numId w:val="8"/>
        </w:numPr>
      </w:pPr>
      <w:r>
        <w:t>Select the basic layer of objects you want to apply measures to; This helps with selecting objects.</w:t>
      </w:r>
    </w:p>
    <w:p w14:paraId="71EE889D" w14:textId="77777777" w:rsidR="007E1A1C" w:rsidRDefault="007E1A1C" w:rsidP="007E1A1C">
      <w:pPr>
        <w:pStyle w:val="ListParagraph"/>
        <w:numPr>
          <w:ilvl w:val="0"/>
          <w:numId w:val="8"/>
        </w:numPr>
      </w:pPr>
      <w:r>
        <w:t>Select a method of selecting objects on the upper left corner.</w:t>
      </w:r>
    </w:p>
    <w:p w14:paraId="71EE889E" w14:textId="3C219751" w:rsidR="007E1A1C" w:rsidRPr="004A77DA" w:rsidRDefault="007E1A1C" w:rsidP="007E1A1C">
      <w:pPr>
        <w:pStyle w:val="ListParagraph"/>
        <w:numPr>
          <w:ilvl w:val="1"/>
          <w:numId w:val="8"/>
        </w:numPr>
      </w:pPr>
      <w:r>
        <w:t xml:space="preserve">Select objects by using a polygon: draw a shape by settings the corners. Click the first </w:t>
      </w:r>
      <w:r w:rsidRPr="004A77DA">
        <w:t xml:space="preserve">point to close the shape. All objects touched by this shape will be selected. </w:t>
      </w:r>
      <w:commentRangeStart w:id="201"/>
      <w:r w:rsidRPr="004A77DA">
        <w:t>Holding down CTRL while closing the shape</w:t>
      </w:r>
      <w:ins w:id="202" w:author="Hans Cornelissen" w:date="2016-11-14T08:17:00Z">
        <w:r w:rsidR="00EA3A3A">
          <w:t xml:space="preserve"> </w:t>
        </w:r>
        <w:proofErr w:type="spellStart"/>
        <w:r w:rsidR="00EA3A3A">
          <w:t>ie</w:t>
        </w:r>
        <w:proofErr w:type="spellEnd"/>
        <w:r w:rsidR="00EA3A3A">
          <w:t xml:space="preserve"> select</w:t>
        </w:r>
      </w:ins>
      <w:ins w:id="203" w:author="Hans Cornelissen" w:date="2016-11-14T08:48:00Z">
        <w:r w:rsidR="004B18CD">
          <w:t xml:space="preserve"> the starting </w:t>
        </w:r>
        <w:proofErr w:type="spellStart"/>
        <w:r w:rsidR="004B18CD">
          <w:t>point</w:t>
        </w:r>
      </w:ins>
      <w:del w:id="204" w:author="Hans Cornelissen" w:date="2016-11-14T08:17:00Z">
        <w:r w:rsidRPr="004A77DA" w:rsidDel="00EA3A3A">
          <w:delText xml:space="preserve"> </w:delText>
        </w:r>
      </w:del>
      <w:r w:rsidRPr="004A77DA">
        <w:t>will</w:t>
      </w:r>
      <w:proofErr w:type="spellEnd"/>
      <w:r w:rsidRPr="004A77DA">
        <w:t xml:space="preserve"> add objects to any existing selection.</w:t>
      </w:r>
      <w:commentRangeEnd w:id="201"/>
      <w:r w:rsidR="00874A83" w:rsidRPr="004A77DA">
        <w:rPr>
          <w:rStyle w:val="CommentReference"/>
          <w:rFonts w:ascii="Calibri" w:eastAsia="Times New Roman" w:hAnsi="Calibri" w:cs="Times New Roman"/>
          <w:lang w:eastAsia="de-DE"/>
        </w:rPr>
        <w:commentReference w:id="201"/>
      </w:r>
    </w:p>
    <w:p w14:paraId="71EE889F" w14:textId="77777777" w:rsidR="007E1A1C" w:rsidRPr="004A77DA" w:rsidRDefault="007E1A1C" w:rsidP="007E1A1C">
      <w:pPr>
        <w:pStyle w:val="ListParagraph"/>
        <w:numPr>
          <w:ilvl w:val="1"/>
          <w:numId w:val="8"/>
        </w:numPr>
      </w:pPr>
      <w:r w:rsidRPr="004A77DA">
        <w:t>Select objects by drawing a rectangle. All objects touched by this rectangle will be selected. Holding down CTRL while drawing the rectangle will add objects to any existing selection.</w:t>
      </w:r>
    </w:p>
    <w:p w14:paraId="71EE88A0" w14:textId="77777777" w:rsidR="007E1A1C" w:rsidRPr="004A77DA" w:rsidRDefault="007E1A1C" w:rsidP="007E1A1C">
      <w:pPr>
        <w:pStyle w:val="ListParagraph"/>
        <w:numPr>
          <w:ilvl w:val="1"/>
          <w:numId w:val="8"/>
        </w:numPr>
      </w:pPr>
      <w:r w:rsidRPr="004A77DA">
        <w:t>Select objects by drawing a circle. All objects touched by this shape will be selected. Holding down CTRL while drawing the circle will add objects to any existing selection.</w:t>
      </w:r>
    </w:p>
    <w:p w14:paraId="71EE88A1" w14:textId="0B1CCFD4" w:rsidR="007E1A1C" w:rsidRDefault="007E1A1C" w:rsidP="007E1A1C">
      <w:pPr>
        <w:pStyle w:val="ListParagraph"/>
        <w:numPr>
          <w:ilvl w:val="1"/>
          <w:numId w:val="8"/>
        </w:numPr>
      </w:pPr>
      <w:r>
        <w:t xml:space="preserve">Select objects by executing a query </w:t>
      </w:r>
      <w:ins w:id="205" w:author="Carolina Hiller" w:date="2016-11-10T11:31:00Z">
        <w:r w:rsidR="005D1428">
          <w:t xml:space="preserve">to </w:t>
        </w:r>
      </w:ins>
      <w:r>
        <w:t>the database based on property values of the objects. All objects matching the selection criteria will be selected.</w:t>
      </w:r>
    </w:p>
    <w:p w14:paraId="71EE88A2" w14:textId="33F67982" w:rsidR="007E1A1C" w:rsidRDefault="007E1A1C" w:rsidP="007E1A1C">
      <w:pPr>
        <w:pStyle w:val="ListParagraph"/>
        <w:numPr>
          <w:ilvl w:val="1"/>
          <w:numId w:val="8"/>
        </w:numPr>
      </w:pPr>
      <w:r>
        <w:t xml:space="preserve">Just click in or near an object to select it. Holding down </w:t>
      </w:r>
      <w:commentRangeStart w:id="206"/>
      <w:r>
        <w:t>CTRL while clicking will toggle</w:t>
      </w:r>
      <w:del w:id="207" w:author="Hans Cornelissen" w:date="2016-11-14T08:50:00Z">
        <w:r w:rsidDel="004B18CD">
          <w:delText xml:space="preserve"> </w:delText>
        </w:r>
      </w:del>
      <w:del w:id="208" w:author="Hans Cornelissen" w:date="2016-11-14T08:49:00Z">
        <w:r w:rsidDel="004B18CD">
          <w:delText xml:space="preserve">if </w:delText>
        </w:r>
      </w:del>
      <w:del w:id="209" w:author="Hans Cornelissen" w:date="2016-11-14T08:50:00Z">
        <w:r w:rsidDel="004B18CD">
          <w:delText>the object</w:delText>
        </w:r>
      </w:del>
      <w:del w:id="210" w:author="Hans Cornelissen" w:date="2016-11-14T08:49:00Z">
        <w:r w:rsidDel="004B18CD">
          <w:delText xml:space="preserve"> selection</w:delText>
        </w:r>
      </w:del>
      <w:ins w:id="211" w:author="Hans Cornelissen" w:date="2016-11-14T08:50:00Z">
        <w:r w:rsidR="004B18CD">
          <w:t xml:space="preserve"> </w:t>
        </w:r>
      </w:ins>
      <w:ins w:id="212" w:author="Hans Cornelissen" w:date="2016-11-14T08:51:00Z">
        <w:r w:rsidR="004B18CD">
          <w:t xml:space="preserve">if </w:t>
        </w:r>
      </w:ins>
      <w:ins w:id="213" w:author="Hans Cornelissen" w:date="2016-11-14T08:50:00Z">
        <w:r w:rsidR="004B18CD">
          <w:t xml:space="preserve">the object </w:t>
        </w:r>
      </w:ins>
      <w:ins w:id="214" w:author="Hans Cornelissen" w:date="2016-11-14T08:51:00Z">
        <w:r w:rsidR="004B18CD">
          <w:t xml:space="preserve">is </w:t>
        </w:r>
      </w:ins>
      <w:ins w:id="215" w:author="Hans Cornelissen" w:date="2016-11-14T08:50:00Z">
        <w:r w:rsidR="004B18CD">
          <w:t>select</w:t>
        </w:r>
      </w:ins>
      <w:ins w:id="216" w:author="Hans Cornelissen" w:date="2016-11-14T08:51:00Z">
        <w:r w:rsidR="004B18CD">
          <w:t>ed</w:t>
        </w:r>
      </w:ins>
      <w:r>
        <w:t xml:space="preserve">. </w:t>
      </w:r>
      <w:commentRangeEnd w:id="206"/>
      <w:r w:rsidR="005D1428">
        <w:rPr>
          <w:rStyle w:val="CommentReference"/>
          <w:rFonts w:ascii="Calibri" w:eastAsia="Times New Roman" w:hAnsi="Calibri" w:cs="Times New Roman"/>
          <w:lang w:eastAsia="de-DE"/>
        </w:rPr>
        <w:commentReference w:id="206"/>
      </w:r>
    </w:p>
    <w:p w14:paraId="71EE88A3" w14:textId="77777777" w:rsidR="00AD3FE8" w:rsidRDefault="00AD3FE8" w:rsidP="00AD3FE8">
      <w:pPr>
        <w:pStyle w:val="ListParagraph"/>
        <w:numPr>
          <w:ilvl w:val="0"/>
          <w:numId w:val="8"/>
        </w:numPr>
      </w:pPr>
      <w:r>
        <w:t>Select a measure at the upper left corner.</w:t>
      </w:r>
    </w:p>
    <w:p w14:paraId="71EE88A4" w14:textId="01A0286F" w:rsidR="00AD3FE8" w:rsidRDefault="00AD3FE8" w:rsidP="00AD3FE8">
      <w:pPr>
        <w:pStyle w:val="ListParagraph"/>
        <w:numPr>
          <w:ilvl w:val="0"/>
          <w:numId w:val="8"/>
        </w:numPr>
      </w:pPr>
      <w:r w:rsidRPr="004A77DA">
        <w:t>If there are option</w:t>
      </w:r>
      <w:ins w:id="217" w:author="Carolina Hiller" w:date="2016-11-10T16:54:00Z">
        <w:r w:rsidR="00874A83" w:rsidRPr="004A77DA">
          <w:t>s</w:t>
        </w:r>
      </w:ins>
      <w:r w:rsidRPr="004A77DA">
        <w:t xml:space="preserve"> </w:t>
      </w:r>
      <w:ins w:id="218" w:author="Carolina Hiller" w:date="2016-11-10T16:54:00Z">
        <w:r w:rsidR="00874A83" w:rsidRPr="004A77DA">
          <w:t>available for</w:t>
        </w:r>
      </w:ins>
      <w:ins w:id="219" w:author="Carolina Hiller" w:date="2016-11-10T16:55:00Z">
        <w:r w:rsidR="00874A83" w:rsidRPr="004A77DA">
          <w:t xml:space="preserve"> </w:t>
        </w:r>
      </w:ins>
      <w:r w:rsidRPr="004A77DA">
        <w:t>the measure</w:t>
      </w:r>
      <w:ins w:id="220" w:author="Carolina Hiller" w:date="2016-11-10T16:54:00Z">
        <w:r w:rsidR="00874A83" w:rsidRPr="004A77DA">
          <w:t>,</w:t>
        </w:r>
      </w:ins>
      <w:r>
        <w:t xml:space="preserve"> a dialog</w:t>
      </w:r>
      <w:r w:rsidR="009140B1">
        <w:t xml:space="preserve"> </w:t>
      </w:r>
      <w:r>
        <w:t xml:space="preserve">will popup. Select the appropriate option and press </w:t>
      </w:r>
      <w:ins w:id="221" w:author="Carolina Hiller" w:date="2016-11-10T16:55:00Z">
        <w:r w:rsidR="00874A83">
          <w:t>“</w:t>
        </w:r>
      </w:ins>
      <w:r>
        <w:t>Apply</w:t>
      </w:r>
      <w:ins w:id="222" w:author="Carolina Hiller" w:date="2016-11-10T16:55:00Z">
        <w:r w:rsidR="00874A83">
          <w:t>”</w:t>
        </w:r>
      </w:ins>
      <w:r>
        <w:t>.</w:t>
      </w:r>
    </w:p>
    <w:p w14:paraId="71EE88A5" w14:textId="77777777" w:rsidR="00AD3FE8" w:rsidRDefault="00AD3FE8" w:rsidP="00AD3FE8">
      <w:pPr>
        <w:pStyle w:val="ListParagraph"/>
        <w:numPr>
          <w:ilvl w:val="0"/>
          <w:numId w:val="8"/>
        </w:numPr>
      </w:pPr>
      <w:r>
        <w:t>The combination of the selected objects, measure and measure option will be added to the measure history on the upper right corner, 4</w:t>
      </w:r>
      <w:r w:rsidRPr="00AD3FE8">
        <w:rPr>
          <w:vertAlign w:val="superscript"/>
        </w:rPr>
        <w:t>th</w:t>
      </w:r>
      <w:r>
        <w:t xml:space="preserve"> icon from the top.</w:t>
      </w:r>
    </w:p>
    <w:p w14:paraId="71EE88A6" w14:textId="77777777" w:rsidR="00CF7B26" w:rsidRDefault="00CF7B26" w:rsidP="00AD3FE8">
      <w:pPr>
        <w:pStyle w:val="ListParagraph"/>
        <w:numPr>
          <w:ilvl w:val="0"/>
          <w:numId w:val="8"/>
        </w:numPr>
      </w:pPr>
      <w:r>
        <w:t>Repeat selecting objects and selecting measures.</w:t>
      </w:r>
    </w:p>
    <w:p w14:paraId="71EE88A7" w14:textId="783BE763" w:rsidR="00CF7B26" w:rsidRDefault="00CF7B26" w:rsidP="00AD3FE8">
      <w:pPr>
        <w:pStyle w:val="ListParagraph"/>
        <w:numPr>
          <w:ilvl w:val="0"/>
          <w:numId w:val="8"/>
        </w:numPr>
      </w:pPr>
      <w:r>
        <w:t xml:space="preserve">In the measures history </w:t>
      </w:r>
      <w:ins w:id="223" w:author="Carolina Hiller" w:date="2016-11-10T11:33:00Z">
        <w:r w:rsidR="005D1428">
          <w:t xml:space="preserve">you can </w:t>
        </w:r>
      </w:ins>
      <w:r>
        <w:t xml:space="preserve">enable and disable measures </w:t>
      </w:r>
      <w:ins w:id="224" w:author="Carolina Hiller" w:date="2016-11-10T11:33:00Z">
        <w:r w:rsidR="005D1428">
          <w:t xml:space="preserve">that are </w:t>
        </w:r>
      </w:ins>
      <w:r>
        <w:t xml:space="preserve">to </w:t>
      </w:r>
      <w:ins w:id="225" w:author="Carolina Hiller" w:date="2016-11-10T11:33:00Z">
        <w:r w:rsidR="005D1428">
          <w:t xml:space="preserve">be </w:t>
        </w:r>
      </w:ins>
      <w:r>
        <w:t>appl</w:t>
      </w:r>
      <w:ins w:id="226" w:author="Carolina Hiller" w:date="2016-11-10T11:33:00Z">
        <w:r w:rsidR="005D1428">
          <w:t>ied</w:t>
        </w:r>
      </w:ins>
      <w:r>
        <w:t xml:space="preserve"> to the database. Previous applied measures can also be re-applied.</w:t>
      </w:r>
    </w:p>
    <w:p w14:paraId="71EE88A8" w14:textId="012657FA" w:rsidR="00CF7B26" w:rsidRDefault="00CF7B26" w:rsidP="00AD3FE8">
      <w:pPr>
        <w:pStyle w:val="ListParagraph"/>
        <w:numPr>
          <w:ilvl w:val="0"/>
          <w:numId w:val="8"/>
        </w:numPr>
      </w:pPr>
      <w:r>
        <w:lastRenderedPageBreak/>
        <w:t xml:space="preserve">In the measures </w:t>
      </w:r>
      <w:ins w:id="227" w:author="Carolina Hiller" w:date="2016-11-10T11:35:00Z">
        <w:r w:rsidR="005D1428">
          <w:t xml:space="preserve">history, </w:t>
        </w:r>
      </w:ins>
      <w:ins w:id="228" w:author="Carolina Hiller" w:date="2016-11-10T11:34:00Z">
        <w:r w:rsidR="005D1428">
          <w:t>press “A</w:t>
        </w:r>
      </w:ins>
      <w:r>
        <w:t>pply</w:t>
      </w:r>
      <w:ins w:id="229" w:author="Carolina Hiller" w:date="2016-11-10T11:34:00Z">
        <w:r w:rsidR="005D1428">
          <w:t>”</w:t>
        </w:r>
      </w:ins>
      <w:r>
        <w:t xml:space="preserve"> to change the object properties in the database. The applied measures will be added to the history</w:t>
      </w:r>
      <w:ins w:id="230" w:author="Carolina Hiller" w:date="2016-11-10T11:35:00Z">
        <w:r w:rsidR="0064771F">
          <w:t xml:space="preserve">, which means that they can </w:t>
        </w:r>
      </w:ins>
      <w:r>
        <w:t>be re-appl</w:t>
      </w:r>
      <w:ins w:id="231" w:author="Carolina Hiller" w:date="2016-11-10T11:35:00Z">
        <w:r w:rsidR="0064771F">
          <w:t>ied</w:t>
        </w:r>
      </w:ins>
      <w:r>
        <w:t xml:space="preserve"> in the future.</w:t>
      </w:r>
    </w:p>
    <w:sectPr w:rsidR="00CF7B26">
      <w:footerReference w:type="defaul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Carolina Hiller" w:date="2016-11-10T16:46:00Z" w:initials="CH">
    <w:p w14:paraId="2D2DAA91" w14:textId="1A788EE1" w:rsidR="00F334DB" w:rsidRDefault="00F334DB">
      <w:pPr>
        <w:pStyle w:val="CommentText"/>
      </w:pPr>
      <w:r>
        <w:rPr>
          <w:rStyle w:val="CommentReference"/>
        </w:rPr>
        <w:annotationRef/>
      </w:r>
      <w:r>
        <w:t>Hans, where can this be done?</w:t>
      </w:r>
    </w:p>
  </w:comment>
  <w:comment w:id="36" w:author="Carolina Hiller" w:date="2016-11-10T17:01:00Z" w:initials="CH">
    <w:p w14:paraId="5DCD6D3B" w14:textId="3A6F55F7" w:rsidR="00503895" w:rsidRDefault="00503895">
      <w:pPr>
        <w:pStyle w:val="CommentText"/>
      </w:pPr>
      <w:r>
        <w:rPr>
          <w:rStyle w:val="CommentReference"/>
        </w:rPr>
        <w:annotationRef/>
      </w:r>
      <w:r w:rsidR="004A77DA">
        <w:t xml:space="preserve">Hans: </w:t>
      </w:r>
      <w:r>
        <w:t>Other information as well?</w:t>
      </w:r>
    </w:p>
  </w:comment>
  <w:comment w:id="50" w:author="Carolina Hiller" w:date="2016-11-10T16:46:00Z" w:initials="CH">
    <w:p w14:paraId="2541DB70" w14:textId="1AEB2C8B" w:rsidR="00503895" w:rsidRDefault="00503895">
      <w:pPr>
        <w:pStyle w:val="CommentText"/>
      </w:pPr>
      <w:r>
        <w:rPr>
          <w:rStyle w:val="CommentReference"/>
        </w:rPr>
        <w:annotationRef/>
      </w:r>
      <w:r>
        <w:t>Link to guidelines of data upload when available</w:t>
      </w:r>
    </w:p>
  </w:comment>
  <w:comment w:id="92" w:author="Carolina Hiller" w:date="2016-11-10T17:02:00Z" w:initials="CH">
    <w:p w14:paraId="43F717B4" w14:textId="7EF73FC6" w:rsidR="00C36AAB" w:rsidRDefault="00C36AAB">
      <w:pPr>
        <w:pStyle w:val="CommentText"/>
      </w:pPr>
      <w:r>
        <w:rPr>
          <w:rStyle w:val="CommentReference"/>
        </w:rPr>
        <w:annotationRef/>
      </w:r>
      <w:r>
        <w:t>H</w:t>
      </w:r>
      <w:r w:rsidR="004A77DA">
        <w:t>ans, h</w:t>
      </w:r>
      <w:r>
        <w:t>ow are these domains defined? Are t</w:t>
      </w:r>
      <w:r w:rsidR="00503895">
        <w:t>hese</w:t>
      </w:r>
      <w:r>
        <w:t xml:space="preserve"> the KPIs chosen in the dashboard?</w:t>
      </w:r>
    </w:p>
  </w:comment>
  <w:comment w:id="102" w:author="Carolina Hiller" w:date="2016-11-10T17:02:00Z" w:initials="CH">
    <w:p w14:paraId="1E7782F0" w14:textId="6E5690B4" w:rsidR="00566635" w:rsidRDefault="00566635">
      <w:pPr>
        <w:pStyle w:val="CommentText"/>
      </w:pPr>
      <w:r>
        <w:rPr>
          <w:rStyle w:val="CommentReference"/>
        </w:rPr>
        <w:annotationRef/>
      </w:r>
      <w:r w:rsidR="004A77DA">
        <w:t xml:space="preserve">Hans: </w:t>
      </w:r>
      <w:r>
        <w:t>How?</w:t>
      </w:r>
    </w:p>
    <w:p w14:paraId="5A26FC32" w14:textId="0CE657FE" w:rsidR="00566635" w:rsidRDefault="00566635">
      <w:pPr>
        <w:pStyle w:val="CommentText"/>
      </w:pPr>
      <w:r>
        <w:t>And how does the KPIs come in here?</w:t>
      </w:r>
    </w:p>
  </w:comment>
  <w:comment w:id="126" w:author="Carolina Hiller" w:date="2016-11-10T17:03:00Z" w:initials="CH">
    <w:p w14:paraId="34B6FAEB" w14:textId="3411D897" w:rsidR="005E4F0A" w:rsidRDefault="005E4F0A">
      <w:pPr>
        <w:pStyle w:val="CommentText"/>
      </w:pPr>
      <w:r>
        <w:rPr>
          <w:rStyle w:val="CommentReference"/>
        </w:rPr>
        <w:annotationRef/>
      </w:r>
      <w:r w:rsidR="004A77DA">
        <w:t>Hans, w</w:t>
      </w:r>
      <w:r>
        <w:t>here are these set in the database?</w:t>
      </w:r>
    </w:p>
  </w:comment>
  <w:comment w:id="152" w:author="Carolina Hiller" w:date="2016-11-10T16:46:00Z" w:initials="CH">
    <w:p w14:paraId="192C6C7A" w14:textId="34706615" w:rsidR="001858AC" w:rsidRDefault="001858AC">
      <w:pPr>
        <w:pStyle w:val="CommentText"/>
      </w:pPr>
      <w:r>
        <w:rPr>
          <w:rStyle w:val="CommentReference"/>
        </w:rPr>
        <w:annotationRef/>
      </w:r>
      <w:r>
        <w:t>??</w:t>
      </w:r>
    </w:p>
  </w:comment>
  <w:comment w:id="201" w:author="Carolina Hiller" w:date="2016-11-10T17:04:00Z" w:initials="CH">
    <w:p w14:paraId="42DF3B15" w14:textId="3709B842" w:rsidR="00874A83" w:rsidRDefault="00874A83">
      <w:pPr>
        <w:pStyle w:val="CommentText"/>
      </w:pPr>
      <w:r>
        <w:rPr>
          <w:rStyle w:val="CommentReference"/>
        </w:rPr>
        <w:annotationRef/>
      </w:r>
      <w:r>
        <w:t>I don’t quite understand this? (but it might be obvious when you actually test it!</w:t>
      </w:r>
      <w:r w:rsidR="004A77DA">
        <w:t>?</w:t>
      </w:r>
      <w:r>
        <w:t>)</w:t>
      </w:r>
    </w:p>
  </w:comment>
  <w:comment w:id="206" w:author="Carolina Hiller" w:date="2016-11-10T16:46:00Z" w:initials="CH">
    <w:p w14:paraId="25A4455B" w14:textId="2FF3DB51" w:rsidR="005D1428" w:rsidRDefault="005D1428">
      <w:pPr>
        <w:pStyle w:val="CommentText"/>
      </w:pPr>
      <w:r>
        <w:rPr>
          <w:rStyle w:val="CommentReference"/>
        </w:rPr>
        <w:annotationRef/>
      </w:r>
      <w:r>
        <w:t>What is meant?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E8903" w14:textId="77777777" w:rsidR="00F32B3F" w:rsidRDefault="00F32B3F" w:rsidP="00FD7F67">
      <w:pPr>
        <w:spacing w:after="0" w:line="240" w:lineRule="auto"/>
      </w:pPr>
      <w:r>
        <w:separator/>
      </w:r>
    </w:p>
  </w:endnote>
  <w:endnote w:type="continuationSeparator" w:id="0">
    <w:p w14:paraId="71EE8904" w14:textId="77777777" w:rsidR="00F32B3F" w:rsidRDefault="00F32B3F" w:rsidP="00FD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692540"/>
      <w:docPartObj>
        <w:docPartGallery w:val="Page Numbers (Bottom of Page)"/>
        <w:docPartUnique/>
      </w:docPartObj>
    </w:sdtPr>
    <w:sdtEndPr/>
    <w:sdtContent>
      <w:p w14:paraId="71EE8905" w14:textId="77777777" w:rsidR="00FD7F67" w:rsidRDefault="00FD7F67">
        <w:pPr>
          <w:pStyle w:val="Footer"/>
          <w:jc w:val="right"/>
        </w:pPr>
        <w:r>
          <w:fldChar w:fldCharType="begin"/>
        </w:r>
        <w:r>
          <w:instrText>PAGE   \* MERGEFORMAT</w:instrText>
        </w:r>
        <w:r>
          <w:fldChar w:fldCharType="separate"/>
        </w:r>
        <w:r w:rsidR="00012366" w:rsidRPr="00012366">
          <w:rPr>
            <w:noProof/>
            <w:lang w:val="sv-SE"/>
          </w:rPr>
          <w:t>1</w:t>
        </w:r>
        <w:r>
          <w:fldChar w:fldCharType="end"/>
        </w:r>
      </w:p>
    </w:sdtContent>
  </w:sdt>
  <w:p w14:paraId="71EE8906" w14:textId="77777777" w:rsidR="00FD7F67" w:rsidRDefault="00FD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E8901" w14:textId="77777777" w:rsidR="00F32B3F" w:rsidRDefault="00F32B3F" w:rsidP="00FD7F67">
      <w:pPr>
        <w:spacing w:after="0" w:line="240" w:lineRule="auto"/>
      </w:pPr>
      <w:r>
        <w:separator/>
      </w:r>
    </w:p>
  </w:footnote>
  <w:footnote w:type="continuationSeparator" w:id="0">
    <w:p w14:paraId="71EE8902" w14:textId="77777777" w:rsidR="00F32B3F" w:rsidRDefault="00F32B3F" w:rsidP="00FD7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851"/>
    <w:multiLevelType w:val="hybridMultilevel"/>
    <w:tmpl w:val="5C70A0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F76BCE"/>
    <w:multiLevelType w:val="hybridMultilevel"/>
    <w:tmpl w:val="034CC032"/>
    <w:lvl w:ilvl="0" w:tplc="E9342132">
      <w:numFmt w:val="bullet"/>
      <w:lvlText w:val="-"/>
      <w:lvlJc w:val="left"/>
      <w:pPr>
        <w:ind w:left="1080" w:hanging="360"/>
      </w:pPr>
      <w:rPr>
        <w:rFonts w:ascii="Calibri" w:eastAsiaTheme="minorHAnsi" w:hAnsi="Calibri"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F913AD1"/>
    <w:multiLevelType w:val="hybridMultilevel"/>
    <w:tmpl w:val="D6E0EACE"/>
    <w:lvl w:ilvl="0" w:tplc="E9342132">
      <w:numFmt w:val="bullet"/>
      <w:lvlText w:val="-"/>
      <w:lvlJc w:val="left"/>
      <w:pPr>
        <w:ind w:left="720" w:hanging="360"/>
      </w:pPr>
      <w:rPr>
        <w:rFonts w:ascii="Calibri" w:eastAsiaTheme="minorHAnsi" w:hAnsi="Calibri"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243AC1"/>
    <w:multiLevelType w:val="hybridMultilevel"/>
    <w:tmpl w:val="5D8EAA2A"/>
    <w:lvl w:ilvl="0" w:tplc="821CD084">
      <w:start w:val="1"/>
      <w:numFmt w:val="bullet"/>
      <w:lvlText w:val="•"/>
      <w:lvlJc w:val="left"/>
      <w:pPr>
        <w:tabs>
          <w:tab w:val="num" w:pos="720"/>
        </w:tabs>
        <w:ind w:left="720" w:hanging="360"/>
      </w:pPr>
      <w:rPr>
        <w:rFonts w:ascii="Arial" w:hAnsi="Arial" w:hint="default"/>
      </w:rPr>
    </w:lvl>
    <w:lvl w:ilvl="1" w:tplc="0160FDD2" w:tentative="1">
      <w:start w:val="1"/>
      <w:numFmt w:val="bullet"/>
      <w:lvlText w:val="•"/>
      <w:lvlJc w:val="left"/>
      <w:pPr>
        <w:tabs>
          <w:tab w:val="num" w:pos="1440"/>
        </w:tabs>
        <w:ind w:left="1440" w:hanging="360"/>
      </w:pPr>
      <w:rPr>
        <w:rFonts w:ascii="Arial" w:hAnsi="Arial" w:hint="default"/>
      </w:rPr>
    </w:lvl>
    <w:lvl w:ilvl="2" w:tplc="28BABFBE">
      <w:start w:val="3991"/>
      <w:numFmt w:val="bullet"/>
      <w:lvlText w:val="o"/>
      <w:lvlJc w:val="left"/>
      <w:pPr>
        <w:tabs>
          <w:tab w:val="num" w:pos="2160"/>
        </w:tabs>
        <w:ind w:left="2160" w:hanging="360"/>
      </w:pPr>
      <w:rPr>
        <w:rFonts w:ascii="Courier New" w:hAnsi="Courier New" w:hint="default"/>
      </w:rPr>
    </w:lvl>
    <w:lvl w:ilvl="3" w:tplc="517681B8" w:tentative="1">
      <w:start w:val="1"/>
      <w:numFmt w:val="bullet"/>
      <w:lvlText w:val="•"/>
      <w:lvlJc w:val="left"/>
      <w:pPr>
        <w:tabs>
          <w:tab w:val="num" w:pos="2880"/>
        </w:tabs>
        <w:ind w:left="2880" w:hanging="360"/>
      </w:pPr>
      <w:rPr>
        <w:rFonts w:ascii="Arial" w:hAnsi="Arial" w:hint="default"/>
      </w:rPr>
    </w:lvl>
    <w:lvl w:ilvl="4" w:tplc="F4286442" w:tentative="1">
      <w:start w:val="1"/>
      <w:numFmt w:val="bullet"/>
      <w:lvlText w:val="•"/>
      <w:lvlJc w:val="left"/>
      <w:pPr>
        <w:tabs>
          <w:tab w:val="num" w:pos="3600"/>
        </w:tabs>
        <w:ind w:left="3600" w:hanging="360"/>
      </w:pPr>
      <w:rPr>
        <w:rFonts w:ascii="Arial" w:hAnsi="Arial" w:hint="default"/>
      </w:rPr>
    </w:lvl>
    <w:lvl w:ilvl="5" w:tplc="8D5C7F30" w:tentative="1">
      <w:start w:val="1"/>
      <w:numFmt w:val="bullet"/>
      <w:lvlText w:val="•"/>
      <w:lvlJc w:val="left"/>
      <w:pPr>
        <w:tabs>
          <w:tab w:val="num" w:pos="4320"/>
        </w:tabs>
        <w:ind w:left="4320" w:hanging="360"/>
      </w:pPr>
      <w:rPr>
        <w:rFonts w:ascii="Arial" w:hAnsi="Arial" w:hint="default"/>
      </w:rPr>
    </w:lvl>
    <w:lvl w:ilvl="6" w:tplc="BB7ABAD8" w:tentative="1">
      <w:start w:val="1"/>
      <w:numFmt w:val="bullet"/>
      <w:lvlText w:val="•"/>
      <w:lvlJc w:val="left"/>
      <w:pPr>
        <w:tabs>
          <w:tab w:val="num" w:pos="5040"/>
        </w:tabs>
        <w:ind w:left="5040" w:hanging="360"/>
      </w:pPr>
      <w:rPr>
        <w:rFonts w:ascii="Arial" w:hAnsi="Arial" w:hint="default"/>
      </w:rPr>
    </w:lvl>
    <w:lvl w:ilvl="7" w:tplc="989AE676" w:tentative="1">
      <w:start w:val="1"/>
      <w:numFmt w:val="bullet"/>
      <w:lvlText w:val="•"/>
      <w:lvlJc w:val="left"/>
      <w:pPr>
        <w:tabs>
          <w:tab w:val="num" w:pos="5760"/>
        </w:tabs>
        <w:ind w:left="5760" w:hanging="360"/>
      </w:pPr>
      <w:rPr>
        <w:rFonts w:ascii="Arial" w:hAnsi="Arial" w:hint="default"/>
      </w:rPr>
    </w:lvl>
    <w:lvl w:ilvl="8" w:tplc="F7668A02" w:tentative="1">
      <w:start w:val="1"/>
      <w:numFmt w:val="bullet"/>
      <w:lvlText w:val="•"/>
      <w:lvlJc w:val="left"/>
      <w:pPr>
        <w:tabs>
          <w:tab w:val="num" w:pos="6480"/>
        </w:tabs>
        <w:ind w:left="6480" w:hanging="360"/>
      </w:pPr>
      <w:rPr>
        <w:rFonts w:ascii="Arial" w:hAnsi="Arial" w:hint="default"/>
      </w:rPr>
    </w:lvl>
  </w:abstractNum>
  <w:abstractNum w:abstractNumId="4">
    <w:nsid w:val="53FC2F91"/>
    <w:multiLevelType w:val="hybridMultilevel"/>
    <w:tmpl w:val="2298A950"/>
    <w:lvl w:ilvl="0" w:tplc="EB165820">
      <w:start w:val="1"/>
      <w:numFmt w:val="bullet"/>
      <w:lvlText w:val="•"/>
      <w:lvlJc w:val="left"/>
      <w:pPr>
        <w:tabs>
          <w:tab w:val="num" w:pos="720"/>
        </w:tabs>
        <w:ind w:left="720" w:hanging="360"/>
      </w:pPr>
      <w:rPr>
        <w:rFonts w:ascii="Arial" w:hAnsi="Arial" w:hint="default"/>
      </w:rPr>
    </w:lvl>
    <w:lvl w:ilvl="1" w:tplc="1DDA89CA" w:tentative="1">
      <w:start w:val="1"/>
      <w:numFmt w:val="bullet"/>
      <w:lvlText w:val="•"/>
      <w:lvlJc w:val="left"/>
      <w:pPr>
        <w:tabs>
          <w:tab w:val="num" w:pos="1440"/>
        </w:tabs>
        <w:ind w:left="1440" w:hanging="360"/>
      </w:pPr>
      <w:rPr>
        <w:rFonts w:ascii="Arial" w:hAnsi="Arial" w:hint="default"/>
      </w:rPr>
    </w:lvl>
    <w:lvl w:ilvl="2" w:tplc="85AEF5EA" w:tentative="1">
      <w:start w:val="1"/>
      <w:numFmt w:val="bullet"/>
      <w:lvlText w:val="•"/>
      <w:lvlJc w:val="left"/>
      <w:pPr>
        <w:tabs>
          <w:tab w:val="num" w:pos="2160"/>
        </w:tabs>
        <w:ind w:left="2160" w:hanging="360"/>
      </w:pPr>
      <w:rPr>
        <w:rFonts w:ascii="Arial" w:hAnsi="Arial" w:hint="default"/>
      </w:rPr>
    </w:lvl>
    <w:lvl w:ilvl="3" w:tplc="A13A98F2" w:tentative="1">
      <w:start w:val="1"/>
      <w:numFmt w:val="bullet"/>
      <w:lvlText w:val="•"/>
      <w:lvlJc w:val="left"/>
      <w:pPr>
        <w:tabs>
          <w:tab w:val="num" w:pos="2880"/>
        </w:tabs>
        <w:ind w:left="2880" w:hanging="360"/>
      </w:pPr>
      <w:rPr>
        <w:rFonts w:ascii="Arial" w:hAnsi="Arial" w:hint="default"/>
      </w:rPr>
    </w:lvl>
    <w:lvl w:ilvl="4" w:tplc="24E26F94" w:tentative="1">
      <w:start w:val="1"/>
      <w:numFmt w:val="bullet"/>
      <w:lvlText w:val="•"/>
      <w:lvlJc w:val="left"/>
      <w:pPr>
        <w:tabs>
          <w:tab w:val="num" w:pos="3600"/>
        </w:tabs>
        <w:ind w:left="3600" w:hanging="360"/>
      </w:pPr>
      <w:rPr>
        <w:rFonts w:ascii="Arial" w:hAnsi="Arial" w:hint="default"/>
      </w:rPr>
    </w:lvl>
    <w:lvl w:ilvl="5" w:tplc="1C5E95E2" w:tentative="1">
      <w:start w:val="1"/>
      <w:numFmt w:val="bullet"/>
      <w:lvlText w:val="•"/>
      <w:lvlJc w:val="left"/>
      <w:pPr>
        <w:tabs>
          <w:tab w:val="num" w:pos="4320"/>
        </w:tabs>
        <w:ind w:left="4320" w:hanging="360"/>
      </w:pPr>
      <w:rPr>
        <w:rFonts w:ascii="Arial" w:hAnsi="Arial" w:hint="default"/>
      </w:rPr>
    </w:lvl>
    <w:lvl w:ilvl="6" w:tplc="907ED020" w:tentative="1">
      <w:start w:val="1"/>
      <w:numFmt w:val="bullet"/>
      <w:lvlText w:val="•"/>
      <w:lvlJc w:val="left"/>
      <w:pPr>
        <w:tabs>
          <w:tab w:val="num" w:pos="5040"/>
        </w:tabs>
        <w:ind w:left="5040" w:hanging="360"/>
      </w:pPr>
      <w:rPr>
        <w:rFonts w:ascii="Arial" w:hAnsi="Arial" w:hint="default"/>
      </w:rPr>
    </w:lvl>
    <w:lvl w:ilvl="7" w:tplc="E8FA5268" w:tentative="1">
      <w:start w:val="1"/>
      <w:numFmt w:val="bullet"/>
      <w:lvlText w:val="•"/>
      <w:lvlJc w:val="left"/>
      <w:pPr>
        <w:tabs>
          <w:tab w:val="num" w:pos="5760"/>
        </w:tabs>
        <w:ind w:left="5760" w:hanging="360"/>
      </w:pPr>
      <w:rPr>
        <w:rFonts w:ascii="Arial" w:hAnsi="Arial" w:hint="default"/>
      </w:rPr>
    </w:lvl>
    <w:lvl w:ilvl="8" w:tplc="B9DE262C" w:tentative="1">
      <w:start w:val="1"/>
      <w:numFmt w:val="bullet"/>
      <w:lvlText w:val="•"/>
      <w:lvlJc w:val="left"/>
      <w:pPr>
        <w:tabs>
          <w:tab w:val="num" w:pos="6480"/>
        </w:tabs>
        <w:ind w:left="6480" w:hanging="360"/>
      </w:pPr>
      <w:rPr>
        <w:rFonts w:ascii="Arial" w:hAnsi="Arial" w:hint="default"/>
      </w:rPr>
    </w:lvl>
  </w:abstractNum>
  <w:abstractNum w:abstractNumId="5">
    <w:nsid w:val="5C8F210E"/>
    <w:multiLevelType w:val="hybridMultilevel"/>
    <w:tmpl w:val="A4ACC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480C2C"/>
    <w:multiLevelType w:val="hybridMultilevel"/>
    <w:tmpl w:val="5C908CA6"/>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EC6BFD"/>
    <w:multiLevelType w:val="hybridMultilevel"/>
    <w:tmpl w:val="30463742"/>
    <w:lvl w:ilvl="0" w:tplc="2C60E0D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2E34AA9"/>
    <w:multiLevelType w:val="hybridMultilevel"/>
    <w:tmpl w:val="F8742A8A"/>
    <w:lvl w:ilvl="0" w:tplc="4566A7A2">
      <w:start w:val="1"/>
      <w:numFmt w:val="bullet"/>
      <w:lvlText w:val="•"/>
      <w:lvlJc w:val="left"/>
      <w:pPr>
        <w:tabs>
          <w:tab w:val="num" w:pos="720"/>
        </w:tabs>
        <w:ind w:left="720" w:hanging="360"/>
      </w:pPr>
      <w:rPr>
        <w:rFonts w:ascii="Arial" w:hAnsi="Arial" w:hint="default"/>
      </w:rPr>
    </w:lvl>
    <w:lvl w:ilvl="1" w:tplc="8EB4F07C" w:tentative="1">
      <w:start w:val="1"/>
      <w:numFmt w:val="bullet"/>
      <w:lvlText w:val="•"/>
      <w:lvlJc w:val="left"/>
      <w:pPr>
        <w:tabs>
          <w:tab w:val="num" w:pos="1440"/>
        </w:tabs>
        <w:ind w:left="1440" w:hanging="360"/>
      </w:pPr>
      <w:rPr>
        <w:rFonts w:ascii="Arial" w:hAnsi="Arial" w:hint="default"/>
      </w:rPr>
    </w:lvl>
    <w:lvl w:ilvl="2" w:tplc="631EE548" w:tentative="1">
      <w:start w:val="1"/>
      <w:numFmt w:val="bullet"/>
      <w:lvlText w:val="•"/>
      <w:lvlJc w:val="left"/>
      <w:pPr>
        <w:tabs>
          <w:tab w:val="num" w:pos="2160"/>
        </w:tabs>
        <w:ind w:left="2160" w:hanging="360"/>
      </w:pPr>
      <w:rPr>
        <w:rFonts w:ascii="Arial" w:hAnsi="Arial" w:hint="default"/>
      </w:rPr>
    </w:lvl>
    <w:lvl w:ilvl="3" w:tplc="A68A905A" w:tentative="1">
      <w:start w:val="1"/>
      <w:numFmt w:val="bullet"/>
      <w:lvlText w:val="•"/>
      <w:lvlJc w:val="left"/>
      <w:pPr>
        <w:tabs>
          <w:tab w:val="num" w:pos="2880"/>
        </w:tabs>
        <w:ind w:left="2880" w:hanging="360"/>
      </w:pPr>
      <w:rPr>
        <w:rFonts w:ascii="Arial" w:hAnsi="Arial" w:hint="default"/>
      </w:rPr>
    </w:lvl>
    <w:lvl w:ilvl="4" w:tplc="3AB8F122" w:tentative="1">
      <w:start w:val="1"/>
      <w:numFmt w:val="bullet"/>
      <w:lvlText w:val="•"/>
      <w:lvlJc w:val="left"/>
      <w:pPr>
        <w:tabs>
          <w:tab w:val="num" w:pos="3600"/>
        </w:tabs>
        <w:ind w:left="3600" w:hanging="360"/>
      </w:pPr>
      <w:rPr>
        <w:rFonts w:ascii="Arial" w:hAnsi="Arial" w:hint="default"/>
      </w:rPr>
    </w:lvl>
    <w:lvl w:ilvl="5" w:tplc="2D185D7C" w:tentative="1">
      <w:start w:val="1"/>
      <w:numFmt w:val="bullet"/>
      <w:lvlText w:val="•"/>
      <w:lvlJc w:val="left"/>
      <w:pPr>
        <w:tabs>
          <w:tab w:val="num" w:pos="4320"/>
        </w:tabs>
        <w:ind w:left="4320" w:hanging="360"/>
      </w:pPr>
      <w:rPr>
        <w:rFonts w:ascii="Arial" w:hAnsi="Arial" w:hint="default"/>
      </w:rPr>
    </w:lvl>
    <w:lvl w:ilvl="6" w:tplc="EACC2E14" w:tentative="1">
      <w:start w:val="1"/>
      <w:numFmt w:val="bullet"/>
      <w:lvlText w:val="•"/>
      <w:lvlJc w:val="left"/>
      <w:pPr>
        <w:tabs>
          <w:tab w:val="num" w:pos="5040"/>
        </w:tabs>
        <w:ind w:left="5040" w:hanging="360"/>
      </w:pPr>
      <w:rPr>
        <w:rFonts w:ascii="Arial" w:hAnsi="Arial" w:hint="default"/>
      </w:rPr>
    </w:lvl>
    <w:lvl w:ilvl="7" w:tplc="0FFA5120" w:tentative="1">
      <w:start w:val="1"/>
      <w:numFmt w:val="bullet"/>
      <w:lvlText w:val="•"/>
      <w:lvlJc w:val="left"/>
      <w:pPr>
        <w:tabs>
          <w:tab w:val="num" w:pos="5760"/>
        </w:tabs>
        <w:ind w:left="5760" w:hanging="360"/>
      </w:pPr>
      <w:rPr>
        <w:rFonts w:ascii="Arial" w:hAnsi="Arial" w:hint="default"/>
      </w:rPr>
    </w:lvl>
    <w:lvl w:ilvl="8" w:tplc="CDFE347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5E"/>
    <w:rsid w:val="00004136"/>
    <w:rsid w:val="00007A35"/>
    <w:rsid w:val="00012366"/>
    <w:rsid w:val="000368D9"/>
    <w:rsid w:val="00047436"/>
    <w:rsid w:val="000564A8"/>
    <w:rsid w:val="00064A4D"/>
    <w:rsid w:val="0008243F"/>
    <w:rsid w:val="000977EA"/>
    <w:rsid w:val="000A2A9D"/>
    <w:rsid w:val="000A3B7C"/>
    <w:rsid w:val="000A53ED"/>
    <w:rsid w:val="000C5CDE"/>
    <w:rsid w:val="00110397"/>
    <w:rsid w:val="0012447B"/>
    <w:rsid w:val="00141093"/>
    <w:rsid w:val="001858AC"/>
    <w:rsid w:val="001917A9"/>
    <w:rsid w:val="001C0B6A"/>
    <w:rsid w:val="001F24D9"/>
    <w:rsid w:val="001F452B"/>
    <w:rsid w:val="0020320D"/>
    <w:rsid w:val="00210E53"/>
    <w:rsid w:val="0022430F"/>
    <w:rsid w:val="00226BDF"/>
    <w:rsid w:val="002270FC"/>
    <w:rsid w:val="0025589D"/>
    <w:rsid w:val="002563CE"/>
    <w:rsid w:val="002D7972"/>
    <w:rsid w:val="002D7A96"/>
    <w:rsid w:val="002E45C6"/>
    <w:rsid w:val="002E47E2"/>
    <w:rsid w:val="002E549E"/>
    <w:rsid w:val="00305FC3"/>
    <w:rsid w:val="00307556"/>
    <w:rsid w:val="003267F7"/>
    <w:rsid w:val="00335444"/>
    <w:rsid w:val="00337186"/>
    <w:rsid w:val="0034714D"/>
    <w:rsid w:val="00351B1A"/>
    <w:rsid w:val="00375B95"/>
    <w:rsid w:val="00377498"/>
    <w:rsid w:val="00381475"/>
    <w:rsid w:val="003962F0"/>
    <w:rsid w:val="003A10DF"/>
    <w:rsid w:val="003A5980"/>
    <w:rsid w:val="003B611D"/>
    <w:rsid w:val="003E51B5"/>
    <w:rsid w:val="003F0CAD"/>
    <w:rsid w:val="00402ABE"/>
    <w:rsid w:val="0040436D"/>
    <w:rsid w:val="004073EA"/>
    <w:rsid w:val="00410659"/>
    <w:rsid w:val="00421F0C"/>
    <w:rsid w:val="00426EFC"/>
    <w:rsid w:val="00446B39"/>
    <w:rsid w:val="004821FC"/>
    <w:rsid w:val="00484999"/>
    <w:rsid w:val="00492F12"/>
    <w:rsid w:val="004A1286"/>
    <w:rsid w:val="004A77DA"/>
    <w:rsid w:val="004A7D04"/>
    <w:rsid w:val="004B18CD"/>
    <w:rsid w:val="004C3DA5"/>
    <w:rsid w:val="004E3FEF"/>
    <w:rsid w:val="004E542B"/>
    <w:rsid w:val="004E7F95"/>
    <w:rsid w:val="00503895"/>
    <w:rsid w:val="00557246"/>
    <w:rsid w:val="0056144E"/>
    <w:rsid w:val="00563C9B"/>
    <w:rsid w:val="00566635"/>
    <w:rsid w:val="00575727"/>
    <w:rsid w:val="00576E24"/>
    <w:rsid w:val="005855E8"/>
    <w:rsid w:val="0059459B"/>
    <w:rsid w:val="005D1428"/>
    <w:rsid w:val="005E4F0A"/>
    <w:rsid w:val="00624B53"/>
    <w:rsid w:val="00644362"/>
    <w:rsid w:val="0064771F"/>
    <w:rsid w:val="0067674B"/>
    <w:rsid w:val="006B3BED"/>
    <w:rsid w:val="00710498"/>
    <w:rsid w:val="0072431B"/>
    <w:rsid w:val="00726FA8"/>
    <w:rsid w:val="00762640"/>
    <w:rsid w:val="0078726F"/>
    <w:rsid w:val="00791B27"/>
    <w:rsid w:val="007C0025"/>
    <w:rsid w:val="007C301C"/>
    <w:rsid w:val="007D5409"/>
    <w:rsid w:val="007E1A1C"/>
    <w:rsid w:val="007E6108"/>
    <w:rsid w:val="008333D5"/>
    <w:rsid w:val="008427CC"/>
    <w:rsid w:val="0084363E"/>
    <w:rsid w:val="008502F2"/>
    <w:rsid w:val="0085668C"/>
    <w:rsid w:val="008704C4"/>
    <w:rsid w:val="008711FB"/>
    <w:rsid w:val="00874A83"/>
    <w:rsid w:val="008B26C5"/>
    <w:rsid w:val="008C7D2B"/>
    <w:rsid w:val="008D4847"/>
    <w:rsid w:val="008D6E91"/>
    <w:rsid w:val="008D7557"/>
    <w:rsid w:val="008F1D35"/>
    <w:rsid w:val="008F2AB0"/>
    <w:rsid w:val="009140B1"/>
    <w:rsid w:val="0092061B"/>
    <w:rsid w:val="00932018"/>
    <w:rsid w:val="009422F3"/>
    <w:rsid w:val="0095534E"/>
    <w:rsid w:val="00993088"/>
    <w:rsid w:val="00A05086"/>
    <w:rsid w:val="00A368D0"/>
    <w:rsid w:val="00A60217"/>
    <w:rsid w:val="00A77B1D"/>
    <w:rsid w:val="00A80508"/>
    <w:rsid w:val="00A941B9"/>
    <w:rsid w:val="00AB2D48"/>
    <w:rsid w:val="00AB2F96"/>
    <w:rsid w:val="00AC340C"/>
    <w:rsid w:val="00AC42FA"/>
    <w:rsid w:val="00AD25AD"/>
    <w:rsid w:val="00AD3FE8"/>
    <w:rsid w:val="00AE3B30"/>
    <w:rsid w:val="00AE706C"/>
    <w:rsid w:val="00B211D5"/>
    <w:rsid w:val="00B255F7"/>
    <w:rsid w:val="00B27074"/>
    <w:rsid w:val="00B41FCF"/>
    <w:rsid w:val="00B4638A"/>
    <w:rsid w:val="00B571E1"/>
    <w:rsid w:val="00B801FB"/>
    <w:rsid w:val="00B806B4"/>
    <w:rsid w:val="00BB47B7"/>
    <w:rsid w:val="00BB75E4"/>
    <w:rsid w:val="00BC3D64"/>
    <w:rsid w:val="00BF1D82"/>
    <w:rsid w:val="00C36AAB"/>
    <w:rsid w:val="00C408B6"/>
    <w:rsid w:val="00C41F2C"/>
    <w:rsid w:val="00C423F6"/>
    <w:rsid w:val="00C44F4A"/>
    <w:rsid w:val="00C65A51"/>
    <w:rsid w:val="00C95C95"/>
    <w:rsid w:val="00CA165E"/>
    <w:rsid w:val="00CA4785"/>
    <w:rsid w:val="00CA7792"/>
    <w:rsid w:val="00CB2B57"/>
    <w:rsid w:val="00CB6866"/>
    <w:rsid w:val="00CE3620"/>
    <w:rsid w:val="00CF2CEE"/>
    <w:rsid w:val="00CF62D8"/>
    <w:rsid w:val="00CF7B26"/>
    <w:rsid w:val="00D22375"/>
    <w:rsid w:val="00D23A98"/>
    <w:rsid w:val="00D30F7B"/>
    <w:rsid w:val="00D3252D"/>
    <w:rsid w:val="00D34F04"/>
    <w:rsid w:val="00D56435"/>
    <w:rsid w:val="00DB45E6"/>
    <w:rsid w:val="00DB7554"/>
    <w:rsid w:val="00DF7CA0"/>
    <w:rsid w:val="00E03CB0"/>
    <w:rsid w:val="00E34C30"/>
    <w:rsid w:val="00E6322E"/>
    <w:rsid w:val="00EA3A3A"/>
    <w:rsid w:val="00ED15E9"/>
    <w:rsid w:val="00EE38AF"/>
    <w:rsid w:val="00EF0ABA"/>
    <w:rsid w:val="00F32B3F"/>
    <w:rsid w:val="00F334DB"/>
    <w:rsid w:val="00F33745"/>
    <w:rsid w:val="00F4483A"/>
    <w:rsid w:val="00F5054A"/>
    <w:rsid w:val="00FA2222"/>
    <w:rsid w:val="00FA3B35"/>
    <w:rsid w:val="00FD7F67"/>
    <w:rsid w:val="00FE0E0C"/>
    <w:rsid w:val="00FF1D09"/>
    <w:rsid w:val="00FF34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E"/>
    <w:pPr>
      <w:ind w:left="720"/>
      <w:contextualSpacing/>
    </w:pPr>
  </w:style>
  <w:style w:type="paragraph" w:styleId="BalloonText">
    <w:name w:val="Balloon Text"/>
    <w:basedOn w:val="Normal"/>
    <w:link w:val="BalloonTextChar"/>
    <w:uiPriority w:val="99"/>
    <w:semiHidden/>
    <w:unhideWhenUsed/>
    <w:rsid w:val="00E3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C30"/>
    <w:rPr>
      <w:rFonts w:ascii="Tahoma" w:hAnsi="Tahoma" w:cs="Tahoma"/>
      <w:sz w:val="16"/>
      <w:szCs w:val="16"/>
      <w:lang w:val="en-GB"/>
    </w:rPr>
  </w:style>
  <w:style w:type="character" w:styleId="CommentReference">
    <w:name w:val="annotation reference"/>
    <w:uiPriority w:val="99"/>
    <w:rsid w:val="000A2A9D"/>
    <w:rPr>
      <w:sz w:val="16"/>
      <w:szCs w:val="16"/>
    </w:rPr>
  </w:style>
  <w:style w:type="paragraph" w:styleId="CommentText">
    <w:name w:val="annotation text"/>
    <w:basedOn w:val="Normal"/>
    <w:link w:val="CommentTextChar"/>
    <w:uiPriority w:val="99"/>
    <w:rsid w:val="000A2A9D"/>
    <w:pPr>
      <w:spacing w:after="0" w:line="240" w:lineRule="auto"/>
      <w:jc w:val="both"/>
    </w:pPr>
    <w:rPr>
      <w:rFonts w:ascii="Calibri" w:eastAsia="Times New Roman" w:hAnsi="Calibri" w:cs="Times New Roman"/>
      <w:sz w:val="20"/>
      <w:szCs w:val="20"/>
      <w:lang w:eastAsia="de-DE"/>
    </w:rPr>
  </w:style>
  <w:style w:type="character" w:customStyle="1" w:styleId="CommentTextChar">
    <w:name w:val="Comment Text Char"/>
    <w:basedOn w:val="DefaultParagraphFont"/>
    <w:link w:val="CommentText"/>
    <w:uiPriority w:val="99"/>
    <w:rsid w:val="000A2A9D"/>
    <w:rPr>
      <w:rFonts w:ascii="Calibri" w:eastAsia="Times New Roman" w:hAnsi="Calibri" w:cs="Times New Roman"/>
      <w:sz w:val="20"/>
      <w:szCs w:val="20"/>
      <w:lang w:val="en-GB" w:eastAsia="de-DE"/>
    </w:rPr>
  </w:style>
  <w:style w:type="paragraph" w:styleId="CommentSubject">
    <w:name w:val="annotation subject"/>
    <w:basedOn w:val="CommentText"/>
    <w:next w:val="CommentText"/>
    <w:link w:val="CommentSubjectChar"/>
    <w:uiPriority w:val="99"/>
    <w:semiHidden/>
    <w:unhideWhenUsed/>
    <w:rsid w:val="00AC340C"/>
    <w:pPr>
      <w:spacing w:after="20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C340C"/>
    <w:rPr>
      <w:rFonts w:ascii="Calibri" w:eastAsia="Times New Roman" w:hAnsi="Calibri" w:cs="Times New Roman"/>
      <w:b/>
      <w:bCs/>
      <w:sz w:val="20"/>
      <w:szCs w:val="20"/>
      <w:lang w:val="en-GB" w:eastAsia="de-DE"/>
    </w:rPr>
  </w:style>
  <w:style w:type="table" w:styleId="TableGrid">
    <w:name w:val="Table Grid"/>
    <w:basedOn w:val="TableNormal"/>
    <w:uiPriority w:val="59"/>
    <w:rsid w:val="008D4847"/>
    <w:pPr>
      <w:spacing w:after="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4FA"/>
    <w:rPr>
      <w:color w:val="0000FF" w:themeColor="hyperlink"/>
      <w:u w:val="single"/>
    </w:rPr>
  </w:style>
  <w:style w:type="paragraph" w:styleId="Caption">
    <w:name w:val="caption"/>
    <w:basedOn w:val="Normal"/>
    <w:next w:val="Normal"/>
    <w:uiPriority w:val="35"/>
    <w:unhideWhenUsed/>
    <w:qFormat/>
    <w:rsid w:val="00E6322E"/>
    <w:pPr>
      <w:spacing w:line="240" w:lineRule="auto"/>
    </w:pPr>
    <w:rPr>
      <w:b/>
      <w:bCs/>
      <w:color w:val="4F81BD" w:themeColor="accent1"/>
      <w:sz w:val="18"/>
      <w:szCs w:val="18"/>
    </w:rPr>
  </w:style>
  <w:style w:type="paragraph" w:styleId="Header">
    <w:name w:val="header"/>
    <w:basedOn w:val="Normal"/>
    <w:link w:val="HeaderChar"/>
    <w:uiPriority w:val="99"/>
    <w:unhideWhenUsed/>
    <w:rsid w:val="00FD7F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F67"/>
    <w:rPr>
      <w:lang w:val="en-GB"/>
    </w:rPr>
  </w:style>
  <w:style w:type="paragraph" w:styleId="Footer">
    <w:name w:val="footer"/>
    <w:basedOn w:val="Normal"/>
    <w:link w:val="FooterChar"/>
    <w:uiPriority w:val="99"/>
    <w:unhideWhenUsed/>
    <w:rsid w:val="00FD7F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F6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99213">
      <w:bodyDiv w:val="1"/>
      <w:marLeft w:val="0"/>
      <w:marRight w:val="0"/>
      <w:marTop w:val="0"/>
      <w:marBottom w:val="0"/>
      <w:divBdr>
        <w:top w:val="none" w:sz="0" w:space="0" w:color="auto"/>
        <w:left w:val="none" w:sz="0" w:space="0" w:color="auto"/>
        <w:bottom w:val="none" w:sz="0" w:space="0" w:color="auto"/>
        <w:right w:val="none" w:sz="0" w:space="0" w:color="auto"/>
      </w:divBdr>
      <w:divsChild>
        <w:div w:id="1574704831">
          <w:marLeft w:val="1166"/>
          <w:marRight w:val="0"/>
          <w:marTop w:val="125"/>
          <w:marBottom w:val="0"/>
          <w:divBdr>
            <w:top w:val="none" w:sz="0" w:space="0" w:color="auto"/>
            <w:left w:val="none" w:sz="0" w:space="0" w:color="auto"/>
            <w:bottom w:val="none" w:sz="0" w:space="0" w:color="auto"/>
            <w:right w:val="none" w:sz="0" w:space="0" w:color="auto"/>
          </w:divBdr>
        </w:div>
      </w:divsChild>
    </w:div>
    <w:div w:id="1128821102">
      <w:bodyDiv w:val="1"/>
      <w:marLeft w:val="0"/>
      <w:marRight w:val="0"/>
      <w:marTop w:val="0"/>
      <w:marBottom w:val="0"/>
      <w:divBdr>
        <w:top w:val="none" w:sz="0" w:space="0" w:color="auto"/>
        <w:left w:val="none" w:sz="0" w:space="0" w:color="auto"/>
        <w:bottom w:val="none" w:sz="0" w:space="0" w:color="auto"/>
        <w:right w:val="none" w:sz="0" w:space="0" w:color="auto"/>
      </w:divBdr>
      <w:divsChild>
        <w:div w:id="1358627708">
          <w:marLeft w:val="547"/>
          <w:marRight w:val="0"/>
          <w:marTop w:val="144"/>
          <w:marBottom w:val="0"/>
          <w:divBdr>
            <w:top w:val="none" w:sz="0" w:space="0" w:color="auto"/>
            <w:left w:val="none" w:sz="0" w:space="0" w:color="auto"/>
            <w:bottom w:val="none" w:sz="0" w:space="0" w:color="auto"/>
            <w:right w:val="none" w:sz="0" w:space="0" w:color="auto"/>
          </w:divBdr>
        </w:div>
      </w:divsChild>
    </w:div>
    <w:div w:id="1131705389">
      <w:bodyDiv w:val="1"/>
      <w:marLeft w:val="0"/>
      <w:marRight w:val="0"/>
      <w:marTop w:val="0"/>
      <w:marBottom w:val="0"/>
      <w:divBdr>
        <w:top w:val="none" w:sz="0" w:space="0" w:color="auto"/>
        <w:left w:val="none" w:sz="0" w:space="0" w:color="auto"/>
        <w:bottom w:val="none" w:sz="0" w:space="0" w:color="auto"/>
        <w:right w:val="none" w:sz="0" w:space="0" w:color="auto"/>
      </w:divBdr>
      <w:divsChild>
        <w:div w:id="1314525914">
          <w:marLeft w:val="547"/>
          <w:marRight w:val="0"/>
          <w:marTop w:val="144"/>
          <w:marBottom w:val="0"/>
          <w:divBdr>
            <w:top w:val="none" w:sz="0" w:space="0" w:color="auto"/>
            <w:left w:val="none" w:sz="0" w:space="0" w:color="auto"/>
            <w:bottom w:val="none" w:sz="0" w:space="0" w:color="auto"/>
            <w:right w:val="none" w:sz="0" w:space="0" w:color="auto"/>
          </w:divBdr>
        </w:div>
      </w:divsChild>
    </w:div>
    <w:div w:id="1452213130">
      <w:bodyDiv w:val="1"/>
      <w:marLeft w:val="0"/>
      <w:marRight w:val="0"/>
      <w:marTop w:val="0"/>
      <w:marBottom w:val="0"/>
      <w:divBdr>
        <w:top w:val="none" w:sz="0" w:space="0" w:color="auto"/>
        <w:left w:val="none" w:sz="0" w:space="0" w:color="auto"/>
        <w:bottom w:val="none" w:sz="0" w:space="0" w:color="auto"/>
        <w:right w:val="none" w:sz="0" w:space="0" w:color="auto"/>
      </w:divBdr>
      <w:divsChild>
        <w:div w:id="1238829592">
          <w:marLeft w:val="547"/>
          <w:marRight w:val="0"/>
          <w:marTop w:val="130"/>
          <w:marBottom w:val="0"/>
          <w:divBdr>
            <w:top w:val="none" w:sz="0" w:space="0" w:color="auto"/>
            <w:left w:val="none" w:sz="0" w:space="0" w:color="auto"/>
            <w:bottom w:val="none" w:sz="0" w:space="0" w:color="auto"/>
            <w:right w:val="none" w:sz="0" w:space="0" w:color="auto"/>
          </w:divBdr>
        </w:div>
      </w:divsChild>
    </w:div>
    <w:div w:id="1618294104">
      <w:bodyDiv w:val="1"/>
      <w:marLeft w:val="0"/>
      <w:marRight w:val="0"/>
      <w:marTop w:val="0"/>
      <w:marBottom w:val="0"/>
      <w:divBdr>
        <w:top w:val="none" w:sz="0" w:space="0" w:color="auto"/>
        <w:left w:val="none" w:sz="0" w:space="0" w:color="auto"/>
        <w:bottom w:val="none" w:sz="0" w:space="0" w:color="auto"/>
        <w:right w:val="none" w:sz="0" w:space="0" w:color="auto"/>
      </w:divBdr>
      <w:divsChild>
        <w:div w:id="2030059323">
          <w:marLeft w:val="547"/>
          <w:marRight w:val="0"/>
          <w:marTop w:val="144"/>
          <w:marBottom w:val="0"/>
          <w:divBdr>
            <w:top w:val="none" w:sz="0" w:space="0" w:color="auto"/>
            <w:left w:val="none" w:sz="0" w:space="0" w:color="auto"/>
            <w:bottom w:val="none" w:sz="0" w:space="0" w:color="auto"/>
            <w:right w:val="none" w:sz="0" w:space="0" w:color="auto"/>
          </w:divBdr>
        </w:div>
      </w:divsChild>
    </w:div>
    <w:div w:id="1767725731">
      <w:bodyDiv w:val="1"/>
      <w:marLeft w:val="0"/>
      <w:marRight w:val="0"/>
      <w:marTop w:val="0"/>
      <w:marBottom w:val="0"/>
      <w:divBdr>
        <w:top w:val="none" w:sz="0" w:space="0" w:color="auto"/>
        <w:left w:val="none" w:sz="0" w:space="0" w:color="auto"/>
        <w:bottom w:val="none" w:sz="0" w:space="0" w:color="auto"/>
        <w:right w:val="none" w:sz="0" w:space="0" w:color="auto"/>
      </w:divBdr>
    </w:div>
    <w:div w:id="1920406862">
      <w:bodyDiv w:val="1"/>
      <w:marLeft w:val="0"/>
      <w:marRight w:val="0"/>
      <w:marTop w:val="0"/>
      <w:marBottom w:val="0"/>
      <w:divBdr>
        <w:top w:val="none" w:sz="0" w:space="0" w:color="auto"/>
        <w:left w:val="none" w:sz="0" w:space="0" w:color="auto"/>
        <w:bottom w:val="none" w:sz="0" w:space="0" w:color="auto"/>
        <w:right w:val="none" w:sz="0" w:space="0" w:color="auto"/>
      </w:divBdr>
      <w:divsChild>
        <w:div w:id="1556353804">
          <w:marLeft w:val="547"/>
          <w:marRight w:val="0"/>
          <w:marTop w:val="144"/>
          <w:marBottom w:val="0"/>
          <w:divBdr>
            <w:top w:val="none" w:sz="0" w:space="0" w:color="auto"/>
            <w:left w:val="none" w:sz="0" w:space="0" w:color="auto"/>
            <w:bottom w:val="none" w:sz="0" w:space="0" w:color="auto"/>
            <w:right w:val="none" w:sz="0" w:space="0" w:color="auto"/>
          </w:divBdr>
        </w:div>
        <w:div w:id="1249272191">
          <w:marLeft w:val="1166"/>
          <w:marRight w:val="0"/>
          <w:marTop w:val="125"/>
          <w:marBottom w:val="0"/>
          <w:divBdr>
            <w:top w:val="none" w:sz="0" w:space="0" w:color="auto"/>
            <w:left w:val="none" w:sz="0" w:space="0" w:color="auto"/>
            <w:bottom w:val="none" w:sz="0" w:space="0" w:color="auto"/>
            <w:right w:val="none" w:sz="0" w:space="0" w:color="auto"/>
          </w:divBdr>
        </w:div>
      </w:divsChild>
    </w:div>
    <w:div w:id="19868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885EE37D84FC4095BD9DA426230CA6" ma:contentTypeVersion="0" ma:contentTypeDescription="Create a new document." ma:contentTypeScope="" ma:versionID="de405b0d25a7a326ee701c65adeaa2b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46E62-FF8E-4A6D-8283-8293E98ADC95}">
  <ds:schemaRefs>
    <ds:schemaRef ds:uri="http://schemas.microsoft.com/sharepoint/v3/contenttype/forms"/>
  </ds:schemaRefs>
</ds:datastoreItem>
</file>

<file path=customXml/itemProps2.xml><?xml version="1.0" encoding="utf-8"?>
<ds:datastoreItem xmlns:ds="http://schemas.openxmlformats.org/officeDocument/2006/customXml" ds:itemID="{DAFF3861-ED7C-4C36-9434-76A2B08A95DC}">
  <ds:schemaRefs>
    <ds:schemaRef ds:uri="http://schemas.microsoft.com/office/2006/documentManagement/types"/>
    <ds:schemaRef ds:uri="http://purl.org/dc/dcmitype/"/>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AA888CA5-CA1C-4351-A126-943B2EA55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51C6211-54A8-4E36-B863-79A6083F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2334</Words>
  <Characters>11439</Characters>
  <Application>Microsoft Office Word</Application>
  <DocSecurity>0</DocSecurity>
  <Lines>224</Lines>
  <Paragraphs>99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Design module user manual</vt:lpstr>
      <vt:lpstr>Design module user manual</vt:lpstr>
    </vt:vector>
  </TitlesOfParts>
  <Company>SP</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module user manual</dc:title>
  <dc:creator>Carolina Hiller</dc:creator>
  <cp:lastModifiedBy>Hans Cornelissen</cp:lastModifiedBy>
  <cp:revision>2</cp:revision>
  <cp:lastPrinted>2016-11-14T08:32:00Z</cp:lastPrinted>
  <dcterms:created xsi:type="dcterms:W3CDTF">2016-11-14T08:40:00Z</dcterms:created>
  <dcterms:modified xsi:type="dcterms:W3CDTF">2016-11-14T08:40:00Z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0x010100D2885EE37D84FC4095BD9DA426230CA6</vt:lpwstr>
  </property>
</Properties>
</file>